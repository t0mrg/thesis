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E084B" w14:textId="6288C459" w:rsidR="00672B38" w:rsidRPr="00AA6F8A" w:rsidRDefault="00672B38">
      <w:pPr>
        <w:pStyle w:val="Title"/>
        <w:rPr>
          <w:lang w:val="en-GB"/>
        </w:rPr>
      </w:pPr>
      <w:r w:rsidRPr="00AA6F8A">
        <w:rPr>
          <w:lang w:val="en-GB"/>
        </w:rPr>
        <w:t>Exploring</w:t>
      </w:r>
      <w:r w:rsidR="0091664C" w:rsidRPr="00AA6F8A">
        <w:rPr>
          <w:lang w:val="en-GB"/>
        </w:rPr>
        <w:t xml:space="preserve"> how much</w:t>
      </w:r>
      <w:r w:rsidRPr="00AA6F8A">
        <w:rPr>
          <w:lang w:val="en-GB"/>
        </w:rPr>
        <w:t xml:space="preserve"> complex trait variation </w:t>
      </w:r>
      <w:r w:rsidR="0091664C" w:rsidRPr="00AA6F8A">
        <w:rPr>
          <w:lang w:val="en-GB"/>
        </w:rPr>
        <w:t xml:space="preserve">is </w:t>
      </w:r>
      <w:r w:rsidRPr="00AA6F8A">
        <w:rPr>
          <w:lang w:val="en-GB"/>
        </w:rPr>
        <w:t>captured by DNA methylation</w:t>
      </w:r>
      <w:r w:rsidR="00EA5FF2" w:rsidRPr="00AA6F8A">
        <w:rPr>
          <w:lang w:val="en-GB"/>
        </w:rPr>
        <w:t xml:space="preserve"> </w:t>
      </w:r>
      <w:del w:id="0" w:author="Nicholas Timpson" w:date="2020-06-12T12:11:00Z">
        <w:r w:rsidR="00EA5FF2" w:rsidRPr="00AA6F8A" w:rsidDel="00F83DFE">
          <w:rPr>
            <w:lang w:val="en-GB"/>
          </w:rPr>
          <w:delText xml:space="preserve">across all sites commonly measured </w:delText>
        </w:r>
      </w:del>
      <w:r w:rsidR="00EA5FF2" w:rsidRPr="00AA6F8A">
        <w:rPr>
          <w:lang w:val="en-GB"/>
        </w:rPr>
        <w:t>in epigenome-wide association studies</w:t>
      </w:r>
    </w:p>
    <w:p w14:paraId="444B0C4C" w14:textId="6B503E9D" w:rsidR="003E7880" w:rsidRPr="00AA6F8A" w:rsidRDefault="004446B8">
      <w:pPr>
        <w:pStyle w:val="Author"/>
        <w:rPr>
          <w:lang w:val="en-GB"/>
        </w:rPr>
      </w:pPr>
      <w:r w:rsidRPr="00AA6F8A">
        <w:rPr>
          <w:lang w:val="en-GB"/>
        </w:rPr>
        <w:t>Thomas Battram</w:t>
      </w:r>
      <w:r w:rsidRPr="00AA6F8A">
        <w:rPr>
          <w:vertAlign w:val="superscript"/>
          <w:lang w:val="en-GB"/>
        </w:rPr>
        <w:t>1</w:t>
      </w:r>
      <w:r w:rsidRPr="00AA6F8A">
        <w:rPr>
          <w:lang w:val="en-GB"/>
        </w:rPr>
        <w:t xml:space="preserve"> </w:t>
      </w:r>
      <w:r w:rsidR="00E273FC" w:rsidRPr="00AA6F8A">
        <w:rPr>
          <w:lang w:val="en-GB"/>
        </w:rPr>
        <w:t>Tom R. Gaunt</w:t>
      </w:r>
      <w:r w:rsidR="00E273FC" w:rsidRPr="00AA6F8A">
        <w:rPr>
          <w:vertAlign w:val="superscript"/>
          <w:lang w:val="en-GB"/>
        </w:rPr>
        <w:t>1</w:t>
      </w:r>
      <w:r w:rsidR="00E273FC" w:rsidRPr="00AA6F8A">
        <w:rPr>
          <w:lang w:val="en-GB"/>
        </w:rPr>
        <w:t>, Doug Speed</w:t>
      </w:r>
      <w:r w:rsidR="00E273FC" w:rsidRPr="00AA6F8A">
        <w:rPr>
          <w:vertAlign w:val="superscript"/>
          <w:lang w:val="en-GB"/>
        </w:rPr>
        <w:t>2</w:t>
      </w:r>
      <w:r w:rsidR="00E273FC" w:rsidRPr="00AA6F8A">
        <w:rPr>
          <w:lang w:val="en-GB"/>
        </w:rPr>
        <w:t xml:space="preserve">, </w:t>
      </w:r>
      <w:commentRangeStart w:id="1"/>
      <w:r w:rsidR="00E273FC" w:rsidRPr="00AA6F8A">
        <w:rPr>
          <w:lang w:val="en-GB"/>
        </w:rPr>
        <w:t>Nicholas J. Timpson</w:t>
      </w:r>
      <w:r w:rsidR="00E273FC" w:rsidRPr="00AA6F8A">
        <w:rPr>
          <w:vertAlign w:val="superscript"/>
          <w:lang w:val="en-GB"/>
        </w:rPr>
        <w:t>1</w:t>
      </w:r>
      <w:commentRangeEnd w:id="1"/>
      <w:r w:rsidR="00F83DFE">
        <w:rPr>
          <w:rStyle w:val="CommentReference"/>
        </w:rPr>
        <w:commentReference w:id="1"/>
      </w:r>
      <w:r w:rsidR="00E273FC" w:rsidRPr="00AA6F8A">
        <w:rPr>
          <w:lang w:val="en-GB"/>
        </w:rPr>
        <w:t>, Gibran Hemani</w:t>
      </w:r>
      <w:r w:rsidR="00E273FC" w:rsidRPr="00AA6F8A">
        <w:rPr>
          <w:vertAlign w:val="superscript"/>
          <w:lang w:val="en-GB"/>
        </w:rPr>
        <w:t>1</w:t>
      </w:r>
    </w:p>
    <w:p w14:paraId="0E238D3D" w14:textId="25A6C771" w:rsidR="003E7880" w:rsidRPr="00AA6F8A" w:rsidRDefault="004446B8">
      <w:pPr>
        <w:pStyle w:val="FirstParagraph"/>
        <w:rPr>
          <w:lang w:val="en-GB"/>
        </w:rPr>
      </w:pPr>
      <w:r w:rsidRPr="00AA6F8A">
        <w:rPr>
          <w:vertAlign w:val="superscript"/>
          <w:lang w:val="en-GB"/>
        </w:rPr>
        <w:t>1</w:t>
      </w:r>
      <w:r w:rsidR="00CE4BBF" w:rsidRPr="00AA6F8A">
        <w:rPr>
          <w:lang w:val="en-GB"/>
        </w:rPr>
        <w:t>MRC Integrative Epidemiology Unit, University of Bristol</w:t>
      </w:r>
    </w:p>
    <w:p w14:paraId="0A3DFBD7" w14:textId="1D329D33" w:rsidR="00E273FC" w:rsidRPr="00AA6F8A" w:rsidRDefault="00E273FC" w:rsidP="007611D3">
      <w:pPr>
        <w:pStyle w:val="BodyText"/>
        <w:rPr>
          <w:lang w:val="en-GB"/>
        </w:rPr>
      </w:pPr>
      <w:r w:rsidRPr="00AA6F8A">
        <w:rPr>
          <w:vertAlign w:val="superscript"/>
          <w:lang w:val="en-GB"/>
        </w:rPr>
        <w:t>2</w:t>
      </w:r>
      <w:r w:rsidRPr="00AA6F8A">
        <w:rPr>
          <w:lang w:val="en-GB"/>
        </w:rPr>
        <w:t>Aarhus Institute of Advanced Studies, Aarhus University, Denmark</w:t>
      </w:r>
    </w:p>
    <w:p w14:paraId="40A1874B" w14:textId="415B2D32" w:rsidR="004446B8" w:rsidRPr="00AA6F8A" w:rsidRDefault="004446B8" w:rsidP="004446B8">
      <w:pPr>
        <w:pStyle w:val="BodyText"/>
        <w:rPr>
          <w:lang w:val="en-GB"/>
        </w:rPr>
      </w:pPr>
      <w:r w:rsidRPr="00AA6F8A">
        <w:rPr>
          <w:lang w:val="en-GB"/>
        </w:rPr>
        <w:t xml:space="preserve">Word count: </w:t>
      </w:r>
      <w:r w:rsidR="002F36FD" w:rsidRPr="00AA6F8A">
        <w:rPr>
          <w:lang w:val="en-GB"/>
        </w:rPr>
        <w:t>4</w:t>
      </w:r>
      <w:r w:rsidR="008A420D" w:rsidRPr="00AA6F8A">
        <w:rPr>
          <w:lang w:val="en-GB"/>
        </w:rPr>
        <w:t>761</w:t>
      </w:r>
    </w:p>
    <w:p w14:paraId="7D2C935F" w14:textId="4D33D7DD" w:rsidR="004446B8" w:rsidRPr="00AA6F8A" w:rsidRDefault="004446B8" w:rsidP="004446B8">
      <w:pPr>
        <w:pStyle w:val="BodyText"/>
        <w:rPr>
          <w:lang w:val="en-GB"/>
        </w:rPr>
      </w:pPr>
      <w:commentRangeStart w:id="2"/>
      <w:commentRangeStart w:id="3"/>
      <w:r w:rsidRPr="00AA6F8A">
        <w:rPr>
          <w:lang w:val="en-GB"/>
        </w:rPr>
        <w:t xml:space="preserve">Submitting to: </w:t>
      </w:r>
      <w:r w:rsidR="00944465" w:rsidRPr="00AA6F8A">
        <w:rPr>
          <w:lang w:val="en-GB"/>
        </w:rPr>
        <w:t xml:space="preserve">Nucleic Acids Research </w:t>
      </w:r>
      <w:commentRangeEnd w:id="2"/>
      <w:r w:rsidR="009F7A8A" w:rsidRPr="00AA6F8A">
        <w:rPr>
          <w:rStyle w:val="CommentReference"/>
          <w:lang w:val="en-GB"/>
        </w:rPr>
        <w:commentReference w:id="2"/>
      </w:r>
      <w:commentRangeEnd w:id="3"/>
      <w:r w:rsidR="00F60786">
        <w:rPr>
          <w:rStyle w:val="CommentReference"/>
        </w:rPr>
        <w:commentReference w:id="3"/>
      </w:r>
    </w:p>
    <w:p w14:paraId="155BBC5E" w14:textId="77777777" w:rsidR="004446B8" w:rsidRPr="00AA6F8A" w:rsidRDefault="004446B8">
      <w:pPr>
        <w:rPr>
          <w:rFonts w:asciiTheme="majorHAnsi" w:eastAsiaTheme="majorEastAsia" w:hAnsiTheme="majorHAnsi" w:cstheme="majorBidi"/>
          <w:b/>
          <w:bCs/>
          <w:color w:val="4F81BD" w:themeColor="accent1"/>
          <w:sz w:val="32"/>
          <w:szCs w:val="32"/>
          <w:lang w:val="en-GB"/>
        </w:rPr>
      </w:pPr>
      <w:bookmarkStart w:id="4" w:name="abstract"/>
      <w:bookmarkEnd w:id="4"/>
      <w:r w:rsidRPr="00AA6F8A">
        <w:rPr>
          <w:lang w:val="en-GB"/>
        </w:rPr>
        <w:br w:type="page"/>
      </w:r>
    </w:p>
    <w:p w14:paraId="7E95DAFC" w14:textId="7B4EB3FC" w:rsidR="00A868F4" w:rsidRPr="00AA6F8A" w:rsidRDefault="00CE4BBF" w:rsidP="00F97A87">
      <w:pPr>
        <w:pStyle w:val="Heading2"/>
        <w:rPr>
          <w:lang w:val="en-GB"/>
        </w:rPr>
      </w:pPr>
      <w:r w:rsidRPr="00AA6F8A">
        <w:rPr>
          <w:lang w:val="en-GB"/>
        </w:rPr>
        <w:lastRenderedPageBreak/>
        <w:t>Abstract</w:t>
      </w:r>
    </w:p>
    <w:p w14:paraId="635564DE" w14:textId="37AA5C58" w:rsidR="00861DCF" w:rsidRDefault="00861DCF" w:rsidP="00861DCF">
      <w:pPr>
        <w:pStyle w:val="BodyText"/>
        <w:rPr>
          <w:ins w:id="5" w:author="Nicholas Timpson" w:date="2020-06-12T12:25:00Z"/>
          <w:lang w:val="en-GB"/>
        </w:rPr>
      </w:pPr>
      <w:commentRangeStart w:id="6"/>
      <w:r w:rsidRPr="00AA6F8A">
        <w:rPr>
          <w:lang w:val="en-GB"/>
        </w:rPr>
        <w:t>Following several years of epigenome-wide association studies (EWAS), for a majority of traits the number of sites with strong evidence for association with DNA methylation variation is small</w:t>
      </w:r>
      <w:commentRangeEnd w:id="6"/>
      <w:r w:rsidR="00F83DFE">
        <w:rPr>
          <w:rStyle w:val="CommentReference"/>
        </w:rPr>
        <w:commentReference w:id="6"/>
      </w:r>
      <w:r w:rsidRPr="00AA6F8A">
        <w:rPr>
          <w:lang w:val="en-GB"/>
        </w:rPr>
        <w:t xml:space="preserve">. </w:t>
      </w:r>
      <w:commentRangeStart w:id="7"/>
      <w:r w:rsidRPr="00AA6F8A">
        <w:rPr>
          <w:lang w:val="en-GB"/>
        </w:rPr>
        <w:t xml:space="preserve">Is this due to a lack of relevance of the assayed sites, or a need for larger sample sizes to detect many small effects? </w:t>
      </w:r>
      <w:commentRangeEnd w:id="7"/>
      <w:r w:rsidR="0092469B">
        <w:rPr>
          <w:rStyle w:val="CommentReference"/>
        </w:rPr>
        <w:commentReference w:id="7"/>
      </w:r>
      <w:r w:rsidRPr="00AA6F8A">
        <w:rPr>
          <w:lang w:val="en-GB"/>
        </w:rPr>
        <w:t xml:space="preserve">Here we performed EWAS and variance component analysis on 418 traits using blood samples from 940 individuals of the ALSPAC study. At least one EWAS hit was found in 17 traits. </w:t>
      </w:r>
      <w:commentRangeStart w:id="8"/>
      <w:r w:rsidRPr="00AA6F8A">
        <w:rPr>
          <w:lang w:val="en-GB"/>
        </w:rPr>
        <w:t>We then estimated the proportion of phenotypic variation captured by all 421,693 DNA methylation markers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and found there was little evidence any trait had an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&gt; 0</w:t>
      </w:r>
      <w:commentRangeEnd w:id="8"/>
      <w:r w:rsidR="0003550E">
        <w:rPr>
          <w:rStyle w:val="CommentReference"/>
        </w:rPr>
        <w:commentReference w:id="8"/>
      </w:r>
      <w:r w:rsidRPr="00AA6F8A">
        <w:rPr>
          <w:lang w:val="en-GB"/>
        </w:rPr>
        <w:t xml:space="preserve">. The trait with the greatest evidence for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vertAlign w:val="superscript"/>
          <w:lang w:val="en-GB"/>
        </w:rPr>
        <w:t xml:space="preserve"> </w:t>
      </w:r>
      <w:r w:rsidRPr="00AA6F8A">
        <w:rPr>
          <w:lang w:val="en-GB"/>
        </w:rPr>
        <w:t>estimates being above zero was having smoked cigarettes regularly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 0.4, FDR-corrected p-value = 0.1).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value was predictive of the number of EWAS hits (AUC = 0.7). Modelling the contributions of the methylome on a per-site versus a per-region basis gave varied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(r=0.48) but neither approach obtained substantially higher model fits across all traits. Our analysis indicates that most complex traits do not heavily associate with the markers commonly measured in EWAS within blood, and that using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is a reasonable way to prioritise traits that are likely to yield associations.</w:t>
      </w:r>
    </w:p>
    <w:p w14:paraId="1DA5755C" w14:textId="1F82640F" w:rsidR="00AE4E0C" w:rsidRDefault="00AE4E0C" w:rsidP="00861DCF">
      <w:pPr>
        <w:pStyle w:val="BodyText"/>
        <w:rPr>
          <w:ins w:id="9" w:author="Nicholas Timpson" w:date="2020-06-12T12:25:00Z"/>
          <w:lang w:val="en-GB"/>
        </w:rPr>
      </w:pPr>
    </w:p>
    <w:p w14:paraId="68455F80" w14:textId="6B4BAEDD" w:rsidR="00AE4E0C" w:rsidRPr="00AA6F8A" w:rsidRDefault="00AE4E0C" w:rsidP="00861DCF">
      <w:pPr>
        <w:pStyle w:val="BodyText"/>
        <w:rPr>
          <w:vertAlign w:val="subscript"/>
          <w:lang w:val="en-GB"/>
        </w:rPr>
      </w:pPr>
      <w:ins w:id="10" w:author="Nicholas Timpson" w:date="2020-06-12T12:25:00Z">
        <w:r w:rsidRPr="00AA6F8A">
          <w:rPr>
            <w:lang w:val="en-GB"/>
          </w:rPr>
          <w:t xml:space="preserve">Following several years of epigenome-wide association studies (EWAS), </w:t>
        </w:r>
      </w:ins>
      <w:ins w:id="11" w:author="Nicholas Timpson" w:date="2020-06-12T12:26:00Z">
        <w:r>
          <w:rPr>
            <w:lang w:val="en-GB"/>
          </w:rPr>
          <w:t xml:space="preserve">traits analysed to date tend to show limited evidence of association signal given the power of studies undertaken, </w:t>
        </w:r>
      </w:ins>
      <w:ins w:id="12" w:author="Nicholas Timpson" w:date="2020-06-12T12:27:00Z">
        <w:r>
          <w:rPr>
            <w:lang w:val="en-GB"/>
          </w:rPr>
          <w:t xml:space="preserve">Given the properties of methylation data and the prior hypotheses of this form of regulation as a </w:t>
        </w:r>
      </w:ins>
      <w:ins w:id="13" w:author="Nicholas Timpson" w:date="2020-06-12T12:28:00Z">
        <w:r>
          <w:rPr>
            <w:lang w:val="en-GB"/>
          </w:rPr>
          <w:t>mediating factor for biological relationships, this is unexpected. Here, w</w:t>
        </w:r>
      </w:ins>
      <w:commentRangeStart w:id="14"/>
      <w:ins w:id="15" w:author="Nicholas Timpson" w:date="2020-06-12T12:25:00Z">
        <w:r w:rsidRPr="00AA6F8A">
          <w:rPr>
            <w:lang w:val="en-GB"/>
          </w:rPr>
          <w:t xml:space="preserve">e </w:t>
        </w:r>
      </w:ins>
      <w:ins w:id="16" w:author="Nicholas Timpson" w:date="2020-06-12T12:28:00Z">
        <w:r>
          <w:rPr>
            <w:lang w:val="en-GB"/>
          </w:rPr>
          <w:t xml:space="preserve">have formally </w:t>
        </w:r>
      </w:ins>
      <w:ins w:id="17" w:author="Nicholas Timpson" w:date="2020-06-12T12:25:00Z">
        <w:r w:rsidRPr="00AA6F8A">
          <w:rPr>
            <w:lang w:val="en-GB"/>
          </w:rPr>
          <w:t xml:space="preserve">estimated the proportion of phenotypic variation captured by 421,693 </w:t>
        </w:r>
      </w:ins>
      <w:ins w:id="18" w:author="Nicholas Timpson" w:date="2020-06-12T12:32:00Z">
        <w:r>
          <w:rPr>
            <w:lang w:val="en-GB"/>
          </w:rPr>
          <w:t xml:space="preserve">blood derived </w:t>
        </w:r>
      </w:ins>
      <w:ins w:id="19" w:author="Nicholas Timpson" w:date="2020-06-12T12:25:00Z">
        <w:r w:rsidRPr="00AA6F8A">
          <w:rPr>
            <w:lang w:val="en-GB"/>
          </w:rPr>
          <w:t>DNA methylation markers (h</w:t>
        </w:r>
        <w:r w:rsidRPr="00AA6F8A">
          <w:rPr>
            <w:vertAlign w:val="superscript"/>
            <w:lang w:val="en-GB"/>
          </w:rPr>
          <w:t>2</w:t>
        </w:r>
        <w:r w:rsidRPr="00AA6F8A">
          <w:rPr>
            <w:vertAlign w:val="subscript"/>
            <w:lang w:val="en-GB"/>
          </w:rPr>
          <w:t>EWAS</w:t>
        </w:r>
        <w:r w:rsidRPr="00AA6F8A">
          <w:rPr>
            <w:lang w:val="en-GB"/>
          </w:rPr>
          <w:t xml:space="preserve">) </w:t>
        </w:r>
        <w:r>
          <w:rPr>
            <w:lang w:val="en-GB"/>
          </w:rPr>
          <w:t>across 17 traits selected on the basis of **. We</w:t>
        </w:r>
        <w:r w:rsidRPr="00AA6F8A">
          <w:rPr>
            <w:lang w:val="en-GB"/>
          </w:rPr>
          <w:t xml:space="preserve"> found there was little evidence any trait had an h</w:t>
        </w:r>
        <w:r w:rsidRPr="00AA6F8A">
          <w:rPr>
            <w:vertAlign w:val="superscript"/>
            <w:lang w:val="en-GB"/>
          </w:rPr>
          <w:t>2</w:t>
        </w:r>
        <w:r w:rsidRPr="00AA6F8A">
          <w:rPr>
            <w:vertAlign w:val="subscript"/>
            <w:lang w:val="en-GB"/>
          </w:rPr>
          <w:t>EWAS</w:t>
        </w:r>
        <w:r w:rsidRPr="00AA6F8A">
          <w:rPr>
            <w:lang w:val="en-GB"/>
          </w:rPr>
          <w:t xml:space="preserve"> &gt; 0</w:t>
        </w:r>
        <w:commentRangeEnd w:id="14"/>
        <w:r>
          <w:rPr>
            <w:rStyle w:val="CommentReference"/>
          </w:rPr>
          <w:commentReference w:id="14"/>
        </w:r>
        <w:r w:rsidRPr="00AA6F8A">
          <w:rPr>
            <w:lang w:val="en-GB"/>
          </w:rPr>
          <w:t xml:space="preserve">. </w:t>
        </w:r>
      </w:ins>
      <w:ins w:id="20" w:author="Nicholas Timpson" w:date="2020-06-12T12:29:00Z">
        <w:r>
          <w:rPr>
            <w:lang w:val="en-GB"/>
          </w:rPr>
          <w:t>Despite this, there were singular examples of strong</w:t>
        </w:r>
      </w:ins>
      <w:ins w:id="21" w:author="Nicholas Timpson" w:date="2020-06-12T12:30:00Z">
        <w:r>
          <w:rPr>
            <w:lang w:val="en-GB"/>
          </w:rPr>
          <w:t>er</w:t>
        </w:r>
      </w:ins>
      <w:ins w:id="22" w:author="Nicholas Timpson" w:date="2020-06-12T12:29:00Z">
        <w:r>
          <w:rPr>
            <w:lang w:val="en-GB"/>
          </w:rPr>
          <w:t xml:space="preserve"> as</w:t>
        </w:r>
      </w:ins>
      <w:ins w:id="23" w:author="Nicholas Timpson" w:date="2020-06-12T12:30:00Z">
        <w:r>
          <w:rPr>
            <w:lang w:val="en-GB"/>
          </w:rPr>
          <w:t xml:space="preserve">sociation. </w:t>
        </w:r>
      </w:ins>
      <w:ins w:id="24" w:author="Nicholas Timpson" w:date="2020-06-12T12:25:00Z">
        <w:r w:rsidRPr="00AA6F8A">
          <w:rPr>
            <w:lang w:val="en-GB"/>
          </w:rPr>
          <w:t>The trait with the greatest evidence for h</w:t>
        </w:r>
        <w:r w:rsidRPr="00AA6F8A">
          <w:rPr>
            <w:vertAlign w:val="superscript"/>
            <w:lang w:val="en-GB"/>
          </w:rPr>
          <w:t>2</w:t>
        </w:r>
        <w:r w:rsidRPr="00AA6F8A">
          <w:rPr>
            <w:vertAlign w:val="subscript"/>
            <w:lang w:val="en-GB"/>
          </w:rPr>
          <w:t>EWAS</w:t>
        </w:r>
        <w:r w:rsidRPr="00AA6F8A">
          <w:rPr>
            <w:vertAlign w:val="superscript"/>
            <w:lang w:val="en-GB"/>
          </w:rPr>
          <w:t xml:space="preserve"> </w:t>
        </w:r>
        <w:r w:rsidRPr="00AA6F8A">
          <w:rPr>
            <w:lang w:val="en-GB"/>
          </w:rPr>
          <w:t>estimates being above zero was having smoked cigarettes regularly (h</w:t>
        </w:r>
        <w:r w:rsidRPr="00AA6F8A">
          <w:rPr>
            <w:vertAlign w:val="superscript"/>
            <w:lang w:val="en-GB"/>
          </w:rPr>
          <w:t>2</w:t>
        </w:r>
        <w:r w:rsidRPr="00AA6F8A">
          <w:rPr>
            <w:vertAlign w:val="subscript"/>
            <w:lang w:val="en-GB"/>
          </w:rPr>
          <w:t>EWAS</w:t>
        </w:r>
        <w:r w:rsidRPr="00AA6F8A">
          <w:rPr>
            <w:lang w:val="en-GB"/>
          </w:rPr>
          <w:t xml:space="preserve"> = 0.4, FDR-corrected p-value = 0.1). </w:t>
        </w:r>
      </w:ins>
      <w:ins w:id="25" w:author="Nicholas Timpson" w:date="2020-06-12T12:30:00Z">
        <w:r>
          <w:rPr>
            <w:lang w:val="en-GB"/>
          </w:rPr>
          <w:t xml:space="preserve">Furthermore, </w:t>
        </w:r>
      </w:ins>
      <w:ins w:id="26" w:author="Nicholas Timpson" w:date="2020-06-12T12:25:00Z">
        <w:r w:rsidRPr="00AA6F8A">
          <w:rPr>
            <w:lang w:val="en-GB"/>
          </w:rPr>
          <w:t>h</w:t>
        </w:r>
        <w:r w:rsidRPr="00AA6F8A">
          <w:rPr>
            <w:vertAlign w:val="superscript"/>
            <w:lang w:val="en-GB"/>
          </w:rPr>
          <w:t>2</w:t>
        </w:r>
        <w:r w:rsidRPr="00AA6F8A">
          <w:rPr>
            <w:vertAlign w:val="subscript"/>
            <w:lang w:val="en-GB"/>
          </w:rPr>
          <w:t>EWAS</w:t>
        </w:r>
        <w:r w:rsidRPr="00AA6F8A">
          <w:rPr>
            <w:lang w:val="en-GB"/>
          </w:rPr>
          <w:t xml:space="preserve"> was predictive of the number of EWAS </w:t>
        </w:r>
        <w:commentRangeStart w:id="27"/>
        <w:r w:rsidRPr="00AA6F8A">
          <w:rPr>
            <w:lang w:val="en-GB"/>
          </w:rPr>
          <w:t xml:space="preserve">hits </w:t>
        </w:r>
      </w:ins>
      <w:commentRangeEnd w:id="27"/>
      <w:ins w:id="28" w:author="Nicholas Timpson" w:date="2020-06-12T12:30:00Z">
        <w:r>
          <w:rPr>
            <w:rStyle w:val="CommentReference"/>
          </w:rPr>
          <w:commentReference w:id="27"/>
        </w:r>
      </w:ins>
      <w:ins w:id="29" w:author="Nicholas Timpson" w:date="2020-06-12T12:25:00Z">
        <w:r w:rsidRPr="00AA6F8A">
          <w:rPr>
            <w:lang w:val="en-GB"/>
          </w:rPr>
          <w:t>(AUC = 0.7). Modelling the contributions of the methylome on a per-site versus a per-region basis gave varied h</w:t>
        </w:r>
        <w:r w:rsidRPr="00AA6F8A">
          <w:rPr>
            <w:vertAlign w:val="superscript"/>
            <w:lang w:val="en-GB"/>
          </w:rPr>
          <w:t>2</w:t>
        </w:r>
        <w:r w:rsidRPr="00AA6F8A">
          <w:rPr>
            <w:vertAlign w:val="subscript"/>
            <w:lang w:val="en-GB"/>
          </w:rPr>
          <w:t>EWAS</w:t>
        </w:r>
        <w:r w:rsidRPr="00AA6F8A">
          <w:rPr>
            <w:lang w:val="en-GB"/>
          </w:rPr>
          <w:t xml:space="preserve"> estimates (r=0.48)</w:t>
        </w:r>
      </w:ins>
      <w:ins w:id="30" w:author="Nicholas Timpson" w:date="2020-06-12T12:31:00Z">
        <w:r>
          <w:rPr>
            <w:lang w:val="en-GB"/>
          </w:rPr>
          <w:t xml:space="preserve">, </w:t>
        </w:r>
      </w:ins>
      <w:ins w:id="31" w:author="Nicholas Timpson" w:date="2020-06-12T12:25:00Z">
        <w:r w:rsidRPr="00AA6F8A">
          <w:rPr>
            <w:lang w:val="en-GB"/>
          </w:rPr>
          <w:t xml:space="preserve">but neither approach obtained substantially higher model fits across all traits. </w:t>
        </w:r>
      </w:ins>
      <w:ins w:id="32" w:author="Nicholas Timpson" w:date="2020-06-12T12:32:00Z">
        <w:r>
          <w:rPr>
            <w:lang w:val="en-GB"/>
          </w:rPr>
          <w:t>Based on traits examined here, o</w:t>
        </w:r>
      </w:ins>
      <w:ins w:id="33" w:author="Nicholas Timpson" w:date="2020-06-12T12:25:00Z">
        <w:r w:rsidRPr="00AA6F8A">
          <w:rPr>
            <w:lang w:val="en-GB"/>
          </w:rPr>
          <w:t>ur analys</w:t>
        </w:r>
      </w:ins>
      <w:ins w:id="34" w:author="Nicholas Timpson" w:date="2020-06-12T12:32:00Z">
        <w:r>
          <w:rPr>
            <w:lang w:val="en-GB"/>
          </w:rPr>
          <w:t>e</w:t>
        </w:r>
      </w:ins>
      <w:ins w:id="35" w:author="Nicholas Timpson" w:date="2020-06-12T12:25:00Z">
        <w:r w:rsidRPr="00AA6F8A">
          <w:rPr>
            <w:lang w:val="en-GB"/>
          </w:rPr>
          <w:t xml:space="preserve">s </w:t>
        </w:r>
      </w:ins>
      <w:ins w:id="36" w:author="Nicholas Timpson" w:date="2020-06-12T12:31:00Z">
        <w:r>
          <w:rPr>
            <w:lang w:val="en-GB"/>
          </w:rPr>
          <w:t>suggest</w:t>
        </w:r>
      </w:ins>
      <w:ins w:id="37" w:author="Nicholas Timpson" w:date="2020-06-12T12:32:00Z">
        <w:r>
          <w:rPr>
            <w:lang w:val="en-GB"/>
          </w:rPr>
          <w:t xml:space="preserve"> </w:t>
        </w:r>
      </w:ins>
      <w:ins w:id="38" w:author="Nicholas Timpson" w:date="2020-06-12T12:25:00Z">
        <w:r w:rsidRPr="00AA6F8A">
          <w:rPr>
            <w:lang w:val="en-GB"/>
          </w:rPr>
          <w:t xml:space="preserve">that complex traits </w:t>
        </w:r>
      </w:ins>
      <w:ins w:id="39" w:author="Nicholas Timpson" w:date="2020-06-12T12:33:00Z">
        <w:r>
          <w:rPr>
            <w:lang w:val="en-GB"/>
          </w:rPr>
          <w:t xml:space="preserve">have limited </w:t>
        </w:r>
        <w:r w:rsidR="000B16BC">
          <w:rPr>
            <w:lang w:val="en-GB"/>
          </w:rPr>
          <w:t>global evidence for association</w:t>
        </w:r>
      </w:ins>
      <w:ins w:id="40" w:author="Nicholas Timpson" w:date="2020-06-12T12:25:00Z">
        <w:r w:rsidRPr="00AA6F8A">
          <w:rPr>
            <w:lang w:val="en-GB"/>
          </w:rPr>
          <w:t xml:space="preserve"> with </w:t>
        </w:r>
      </w:ins>
      <w:ins w:id="41" w:author="Nicholas Timpson" w:date="2020-06-12T12:33:00Z">
        <w:r w:rsidR="000B16BC">
          <w:rPr>
            <w:lang w:val="en-GB"/>
          </w:rPr>
          <w:t>DNA methylation</w:t>
        </w:r>
      </w:ins>
      <w:ins w:id="42" w:author="Nicholas Timpson" w:date="2020-06-12T12:25:00Z">
        <w:r w:rsidRPr="00AA6F8A">
          <w:rPr>
            <w:lang w:val="en-GB"/>
          </w:rPr>
          <w:t xml:space="preserve"> markers commonly measured in EWA</w:t>
        </w:r>
      </w:ins>
      <w:ins w:id="43" w:author="Nicholas Timpson" w:date="2020-06-12T12:33:00Z">
        <w:r w:rsidR="000B16BC">
          <w:rPr>
            <w:lang w:val="en-GB"/>
          </w:rPr>
          <w:t>S. Looking at specific a</w:t>
        </w:r>
      </w:ins>
      <w:ins w:id="44" w:author="Nicholas Timpson" w:date="2020-06-12T12:34:00Z">
        <w:r w:rsidR="000B16BC">
          <w:rPr>
            <w:lang w:val="en-GB"/>
          </w:rPr>
          <w:t xml:space="preserve">ssociations and despite there being less association than expected, </w:t>
        </w:r>
      </w:ins>
      <w:ins w:id="45" w:author="Nicholas Timpson" w:date="2020-06-12T12:25:00Z">
        <w:r w:rsidRPr="00AA6F8A">
          <w:rPr>
            <w:lang w:val="en-GB"/>
          </w:rPr>
          <w:t>h</w:t>
        </w:r>
        <w:r w:rsidRPr="00AA6F8A">
          <w:rPr>
            <w:vertAlign w:val="superscript"/>
            <w:lang w:val="en-GB"/>
          </w:rPr>
          <w:t>2</w:t>
        </w:r>
        <w:r w:rsidRPr="00AA6F8A">
          <w:rPr>
            <w:vertAlign w:val="subscript"/>
            <w:lang w:val="en-GB"/>
          </w:rPr>
          <w:t>EWAS</w:t>
        </w:r>
        <w:r w:rsidRPr="00AA6F8A">
          <w:rPr>
            <w:lang w:val="en-GB"/>
          </w:rPr>
          <w:t xml:space="preserve"> </w:t>
        </w:r>
      </w:ins>
      <w:ins w:id="46" w:author="Nicholas Timpson" w:date="2020-06-12T12:35:00Z">
        <w:r w:rsidR="000B16BC">
          <w:rPr>
            <w:lang w:val="en-GB"/>
          </w:rPr>
          <w:t>appears to be</w:t>
        </w:r>
      </w:ins>
      <w:ins w:id="47" w:author="Nicholas Timpson" w:date="2020-06-12T12:25:00Z">
        <w:r w:rsidRPr="00AA6F8A">
          <w:rPr>
            <w:lang w:val="en-GB"/>
          </w:rPr>
          <w:t xml:space="preserve"> a reasonable way to prioritise traits that are likely to </w:t>
        </w:r>
      </w:ins>
      <w:ins w:id="48" w:author="Nicholas Timpson" w:date="2020-06-12T12:35:00Z">
        <w:r w:rsidR="000B16BC">
          <w:rPr>
            <w:lang w:val="en-GB"/>
          </w:rPr>
          <w:t>have stronger association with blood derived DNA methylation status</w:t>
        </w:r>
      </w:ins>
      <w:ins w:id="49" w:author="Nicholas Timpson" w:date="2020-06-12T12:25:00Z">
        <w:r w:rsidRPr="00AA6F8A">
          <w:rPr>
            <w:lang w:val="en-GB"/>
          </w:rPr>
          <w:t>.</w:t>
        </w:r>
      </w:ins>
    </w:p>
    <w:p w14:paraId="3009F27D" w14:textId="270B31BA" w:rsidR="004446B8" w:rsidRPr="00AA6F8A" w:rsidRDefault="000B16BC">
      <w:pPr>
        <w:rPr>
          <w:rFonts w:asciiTheme="majorHAnsi" w:eastAsiaTheme="majorEastAsia" w:hAnsiTheme="majorHAnsi" w:cstheme="majorBidi"/>
          <w:b/>
          <w:bCs/>
          <w:color w:val="4F81BD" w:themeColor="accent1"/>
          <w:sz w:val="32"/>
          <w:szCs w:val="32"/>
          <w:lang w:val="en-GB"/>
        </w:rPr>
      </w:pPr>
      <w:bookmarkStart w:id="50" w:name="introduction"/>
      <w:bookmarkEnd w:id="50"/>
      <w:ins w:id="51" w:author="Nicholas Timpson" w:date="2020-06-12T12:35:00Z">
        <w:r>
          <w:rPr>
            <w:lang w:val="en-GB"/>
          </w:rPr>
          <w:t>** Tom – I have tried to reword here… it is not so easy as you have a bip</w:t>
        </w:r>
      </w:ins>
      <w:ins w:id="52" w:author="Nicholas Timpson" w:date="2020-06-12T12:36:00Z">
        <w:r>
          <w:rPr>
            <w:lang w:val="en-GB"/>
          </w:rPr>
          <w:t>olar abstract containing both “there is nothing” and then “let’s rank by this to find”… The existing abstract does need work though</w:t>
        </w:r>
      </w:ins>
      <w:r w:rsidR="004446B8" w:rsidRPr="00AA6F8A">
        <w:rPr>
          <w:lang w:val="en-GB"/>
        </w:rPr>
        <w:br w:type="page"/>
      </w:r>
    </w:p>
    <w:p w14:paraId="30F301CC" w14:textId="7B561253" w:rsidR="003E7880" w:rsidRPr="00AA6F8A" w:rsidRDefault="00CE4BBF">
      <w:pPr>
        <w:pStyle w:val="Heading2"/>
        <w:rPr>
          <w:lang w:val="en-GB"/>
        </w:rPr>
      </w:pPr>
      <w:r w:rsidRPr="00AA6F8A">
        <w:rPr>
          <w:lang w:val="en-GB"/>
        </w:rPr>
        <w:lastRenderedPageBreak/>
        <w:t>Introduction</w:t>
      </w:r>
    </w:p>
    <w:p w14:paraId="69F91BB8" w14:textId="2DDBB2AA" w:rsidR="00EE2854" w:rsidRPr="00AA6F8A" w:rsidRDefault="00EE2854" w:rsidP="00EE2854">
      <w:pPr>
        <w:pStyle w:val="FirstParagraph"/>
        <w:rPr>
          <w:lang w:val="en-GB"/>
        </w:rPr>
      </w:pPr>
      <w:r w:rsidRPr="00AA6F8A">
        <w:rPr>
          <w:lang w:val="en-GB"/>
        </w:rPr>
        <w:t xml:space="preserve">Epigenome-wide association studies (EWAS) aim to assess the association between phenotypes of interest and DNA methylation across hundreds of thousands of CpG sites throughout the genome </w:t>
      </w:r>
      <w:r w:rsidR="000B22C6" w:rsidRPr="00AA6F8A">
        <w:rPr>
          <w:lang w:val="en-GB"/>
        </w:rPr>
        <w:fldChar w:fldCharType="begin" w:fldLock="1"/>
      </w:r>
      <w:r w:rsidR="000B22C6" w:rsidRPr="00AA6F8A">
        <w:rPr>
          <w:lang w:val="en-GB"/>
        </w:rPr>
        <w:instrText>ADDIN CSL_CITATION {"citationItems":[{"id":"ITEM-1","itemData":{"DOI":"10.1371/journal.pgen.1006105","ISSN":"1553-7404","abstract":"Epigenome-wide association studies represent one means of applying genome-wide assays to identify molecular events that could be associated with human phenotypes. The epigenome is especially intriguing as a target for study, as epigenetic regulatory processes are, by definition, heritable from parent to daughter cells and are found to have transcriptional regulatory properties. As such, the epigenome is an attractive candidate for mediating long-term responses to cellular stimuli, such as environmental effects modifying disease risk. Such epigenomic studies represent a broader category of disease -omics, which suffer from multiple problems in design and execution that severely limit their interpretability. Here we define many of the problems with current epigenomic studies and propose solutions that can be applied to allow this and other disease -omics studies to achieve their potential for generating valuable insights.","author":[{"dropping-particle":"","family":"Birney","given":"Ewan","non-dropping-particle":"","parse-names":false,"suffix":""},{"dropping-particle":"","family":"Smith","given":"George Davey","non-dropping-particle":"","parse-names":false,"suffix":""},{"dropping-particle":"","family":"Greally","given":"John M.","non-dropping-particle":"","parse-names":false,"suffix":""}],"container-title":"PLOS Genetics","editor":[{"dropping-particle":"","family":"Barsh","given":"Gregory S.","non-dropping-particle":"","parse-names":false,"suffix":""}],"id":"ITEM-1","issue":"6","issued":{"date-parts":[["2016","6","23"]]},"page":"e1006105","publisher":"Public Library of Science","title":"Epigenome-wide Association Studies and the Interpretation of Disease -Omics","type":"article-journal","volume":"12"},"uris":["http://www.mendeley.com/documents/?uuid=3a791712-4af0-32e9-a3e3-886e542c12b4"]},{"id":"ITEM-2","itemData":{"ISSN":"1471-0056","author":[{"dropping-particle":"","family":"Rakyan","given":"Vardhman K","non-dropping-particle":"","parse-names":false,"suffix":""},{"dropping-particle":"","family":"Down","given":"Thomas A","non-dropping-particle":"","parse-names":false,"suffix":""},{"dropping-particle":"","family":"Balding","given":"David J","non-dropping-particle":"","parse-names":false,"suffix":""},{"dropping-particle":"","family":"Beck","given":"Stephan","non-dropping-particle":"","parse-names":false,"suffix":""}],"container-title":"Nat Rev Genet","id":"ITEM-2","issue":"8","issued":{"date-parts":[["2011","8"]]},"note":"10.1038/nrg3000","page":"529-541","publisher":"Nature Publishing Group, a division of Macmillan Publishers Limited. All Rights Reserved.","title":"Epigenome-wide association studies for common human diseases","type":"article-journal","volume":"12"},"uris":["http://www.mendeley.com/documents/?uuid=5e764537-12e6-461b-9213-d09f13013df4"]}],"mendeley":{"formattedCitation":"[1], [2]","plainTextFormattedCitation":"[1], [2]","previouslyFormattedCitation":"[1], [2]"},"properties":{"noteIndex":0},"schema":"https://github.com/citation-style-language/schema/raw/master/csl-citation.json"}</w:instrText>
      </w:r>
      <w:r w:rsidR="000B22C6" w:rsidRPr="00AA6F8A">
        <w:rPr>
          <w:lang w:val="en-GB"/>
        </w:rPr>
        <w:fldChar w:fldCharType="separate"/>
      </w:r>
      <w:r w:rsidR="000B22C6" w:rsidRPr="00AA6F8A">
        <w:rPr>
          <w:noProof/>
          <w:lang w:val="en-GB"/>
        </w:rPr>
        <w:t>[1], [2]</w:t>
      </w:r>
      <w:r w:rsidR="000B22C6" w:rsidRPr="00AA6F8A">
        <w:rPr>
          <w:lang w:val="en-GB"/>
        </w:rPr>
        <w:fldChar w:fldCharType="end"/>
      </w:r>
      <w:r w:rsidRPr="00AA6F8A">
        <w:rPr>
          <w:lang w:val="en-GB"/>
        </w:rPr>
        <w:t xml:space="preserve">. </w:t>
      </w:r>
      <w:del w:id="53" w:author="Nicholas Timpson" w:date="2020-06-12T12:42:00Z">
        <w:r w:rsidR="00F6669D" w:rsidRPr="00AA6F8A" w:rsidDel="0060640B">
          <w:rPr>
            <w:lang w:val="en-GB"/>
          </w:rPr>
          <w:delText>Like early genome-wide association studies (GWAS), m</w:delText>
        </w:r>
      </w:del>
      <w:ins w:id="54" w:author="Nicholas Timpson" w:date="2020-06-12T12:42:00Z">
        <w:r w:rsidR="0060640B">
          <w:rPr>
            <w:lang w:val="en-GB"/>
          </w:rPr>
          <w:t>M</w:t>
        </w:r>
      </w:ins>
      <w:r w:rsidR="00F6669D" w:rsidRPr="00AA6F8A">
        <w:rPr>
          <w:lang w:val="en-GB"/>
        </w:rPr>
        <w:t xml:space="preserve">any of the </w:t>
      </w:r>
      <w:r w:rsidR="00CA4946" w:rsidRPr="00AA6F8A">
        <w:rPr>
          <w:lang w:val="en-GB"/>
        </w:rPr>
        <w:t xml:space="preserve">recent </w:t>
      </w:r>
      <w:r w:rsidR="00430418" w:rsidRPr="00AA6F8A">
        <w:rPr>
          <w:lang w:val="en-GB"/>
        </w:rPr>
        <w:t xml:space="preserve">EWAS </w:t>
      </w:r>
      <w:r w:rsidR="00F547C1" w:rsidRPr="00AA6F8A">
        <w:rPr>
          <w:lang w:val="en-GB"/>
        </w:rPr>
        <w:t>resulted</w:t>
      </w:r>
      <w:r w:rsidR="00F6669D" w:rsidRPr="00AA6F8A">
        <w:rPr>
          <w:lang w:val="en-GB"/>
        </w:rPr>
        <w:t xml:space="preserve"> in few sites across the genome with strong evidence for association</w:t>
      </w:r>
      <w:del w:id="55" w:author="Nicholas Timpson" w:date="2020-06-12T12:42:00Z">
        <w:r w:rsidR="00D019D6" w:rsidRPr="00AA6F8A" w:rsidDel="0060640B">
          <w:rPr>
            <w:lang w:val="en-GB"/>
          </w:rPr>
          <w:delText>,</w:delText>
        </w:r>
      </w:del>
      <w:r w:rsidR="00D019D6" w:rsidRPr="00AA6F8A">
        <w:rPr>
          <w:lang w:val="en-GB"/>
        </w:rPr>
        <w:t xml:space="preserve"> and t</w:t>
      </w:r>
      <w:r w:rsidRPr="00AA6F8A">
        <w:rPr>
          <w:lang w:val="en-GB"/>
        </w:rPr>
        <w:t>he proportion of total trait variance associated with these sites is small</w:t>
      </w:r>
      <w:r w:rsidR="00153C13" w:rsidRPr="00AA6F8A">
        <w:rPr>
          <w:lang w:val="en-GB"/>
        </w:rPr>
        <w:t xml:space="preserve"> </w:t>
      </w:r>
      <w:r w:rsidR="00153C13" w:rsidRPr="00AA6F8A">
        <w:rPr>
          <w:lang w:val="en-GB"/>
        </w:rPr>
        <w:fldChar w:fldCharType="begin" w:fldLock="1"/>
      </w:r>
      <w:r w:rsidR="00153C13" w:rsidRPr="00AA6F8A">
        <w:rPr>
          <w:lang w:val="en-GB"/>
        </w:rPr>
        <w:instrText>ADDIN CSL_CITATION {"citationItems":[{"id":"ITEM-1","itemData":{"DOI":"10.1371/journal.pgen.1006105","ISSN":"1553-7404","abstract":"Epigenome-wide association studies represent one means of applying genome-wide assays to identify molecular events that could be associated with human phenotypes. The epigenome is especially intriguing as a target for study, as epigenetic regulatory processes are, by definition, heritable from parent to daughter cells and are found to have transcriptional regulatory properties. As such, the epigenome is an attractive candidate for mediating long-term responses to cellular stimuli, such as environmental effects modifying disease risk. Such epigenomic studies represent a broader category of disease -omics, which suffer from multiple problems in design and execution that severely limit their interpretability. Here we define many of the problems with current epigenomic studies and propose solutions that can be applied to allow this and other disease -omics studies to achieve their potential for generating valuable insights.","author":[{"dropping-particle":"","family":"Birney","given":"Ewan","non-dropping-particle":"","parse-names":false,"suffix":""},{"dropping-particle":"","family":"Smith","given":"George Davey","non-dropping-particle":"","parse-names":false,"suffix":""},{"dropping-particle":"","family":"Greally","given":"John M.","non-dropping-particle":"","parse-names":false,"suffix":""}],"container-title":"PLOS Genetics","editor":[{"dropping-particle":"","family":"Barsh","given":"Gregory S.","non-dropping-particle":"","parse-names":false,"suffix":""}],"id":"ITEM-1","issue":"6","issued":{"date-parts":[["2016","6","23"]]},"page":"e1006105","publisher":"Public Library of Science","title":"Epigenome-wide Association Studies and the Interpretation of Disease -Omics","type":"article-journal","volume":"12"},"uris":["http://www.mendeley.com/documents/?uuid=3a791712-4af0-32e9-a3e3-886e542c12b4"]}],"mendeley":{"formattedCitation":"[1]","plainTextFormattedCitation":"[1]","previouslyFormattedCitation":"[1]"},"properties":{"noteIndex":0},"schema":"https://github.com/citation-style-language/schema/raw/master/csl-citation.json"}</w:instrText>
      </w:r>
      <w:r w:rsidR="00153C13" w:rsidRPr="00AA6F8A">
        <w:rPr>
          <w:lang w:val="en-GB"/>
        </w:rPr>
        <w:fldChar w:fldCharType="separate"/>
      </w:r>
      <w:r w:rsidR="00153C13" w:rsidRPr="00AA6F8A">
        <w:rPr>
          <w:noProof/>
          <w:lang w:val="en-GB"/>
        </w:rPr>
        <w:t>[1]</w:t>
      </w:r>
      <w:r w:rsidR="00153C13" w:rsidRPr="00AA6F8A">
        <w:rPr>
          <w:lang w:val="en-GB"/>
        </w:rPr>
        <w:fldChar w:fldCharType="end"/>
      </w:r>
      <w:r w:rsidR="00153C13" w:rsidRPr="00AA6F8A">
        <w:rPr>
          <w:lang w:val="en-GB"/>
        </w:rPr>
        <w:t>.</w:t>
      </w:r>
      <w:r w:rsidRPr="00AA6F8A">
        <w:rPr>
          <w:lang w:val="en-GB"/>
        </w:rPr>
        <w:t xml:space="preserve"> </w:t>
      </w:r>
      <w:r w:rsidR="00153C13" w:rsidRPr="00AA6F8A">
        <w:rPr>
          <w:lang w:val="en-GB"/>
        </w:rPr>
        <w:t xml:space="preserve">There is a need to </w:t>
      </w:r>
      <w:r w:rsidR="005167AB" w:rsidRPr="00AA6F8A">
        <w:rPr>
          <w:lang w:val="en-GB"/>
        </w:rPr>
        <w:t>have a global view of the contribution of DNA methylation to complex traits in order to interpret these results.</w:t>
      </w:r>
    </w:p>
    <w:p w14:paraId="43DF634E" w14:textId="0C71B097" w:rsidR="006F063F" w:rsidRPr="00AA6F8A" w:rsidRDefault="00EE2854" w:rsidP="00A62D5B">
      <w:pPr>
        <w:pStyle w:val="BodyText"/>
        <w:rPr>
          <w:lang w:val="en-GB"/>
        </w:rPr>
      </w:pPr>
      <w:r w:rsidRPr="00AA6F8A">
        <w:rPr>
          <w:lang w:val="en-GB"/>
        </w:rPr>
        <w:t xml:space="preserve">There are multiple </w:t>
      </w:r>
      <w:r w:rsidR="00456EDD" w:rsidRPr="00AA6F8A">
        <w:rPr>
          <w:lang w:val="en-GB"/>
        </w:rPr>
        <w:t xml:space="preserve">possible </w:t>
      </w:r>
      <w:r w:rsidRPr="00AA6F8A">
        <w:rPr>
          <w:lang w:val="en-GB"/>
        </w:rPr>
        <w:t>reasons</w:t>
      </w:r>
      <w:r w:rsidR="00456EDD" w:rsidRPr="00AA6F8A">
        <w:rPr>
          <w:lang w:val="en-GB"/>
        </w:rPr>
        <w:t xml:space="preserve"> for there being few EWAS signals</w:t>
      </w:r>
      <w:r w:rsidRPr="00AA6F8A">
        <w:rPr>
          <w:lang w:val="en-GB"/>
        </w:rPr>
        <w:t xml:space="preserve">. Firstly, DNA methylation varies between cells and tissues, thus any changes related to a trait may occur in any number of tissues. Currently, because of ease of access and cost, the most common tissue used for EWAS is blood, which may not capture changes in DNA methylation related to the trait of interest </w:t>
      </w:r>
      <w:r w:rsidR="000B22C6" w:rsidRPr="00AA6F8A">
        <w:rPr>
          <w:lang w:val="en-GB"/>
        </w:rPr>
        <w:fldChar w:fldCharType="begin" w:fldLock="1"/>
      </w:r>
      <w:r w:rsidR="000B22C6" w:rsidRPr="00AA6F8A">
        <w:rPr>
          <w:lang w:val="en-GB"/>
        </w:rPr>
        <w:instrText>ADDIN CSL_CITATION {"citationItems":[{"id":"ITEM-1","itemData":{"DOI":"10.1371/journal.pgen.1006105","ISSN":"1553-7404","abstract":"Epigenome-wide association studies represent one means of applying genome-wide assays to identify molecular events that could be associated with human phenotypes. The epigenome is especially intriguing as a target for study, as epigenetic regulatory processes are, by definition, heritable from parent to daughter cells and are found to have transcriptional regulatory properties. As such, the epigenome is an attractive candidate for mediating long-term responses to cellular stimuli, such as environmental effects modifying disease risk. Such epigenomic studies represent a broader category of disease -omics, which suffer from multiple problems in design and execution that severely limit their interpretability. Here we define many of the problems with current epigenomic studies and propose solutions that can be applied to allow this and other disease -omics studies to achieve their potential for generating valuable insights.","author":[{"dropping-particle":"","family":"Birney","given":"Ewan","non-dropping-particle":"","parse-names":false,"suffix":""},{"dropping-particle":"","family":"Smith","given":"George Davey","non-dropping-particle":"","parse-names":false,"suffix":""},{"dropping-particle":"","family":"Greally","given":"John M.","non-dropping-particle":"","parse-names":false,"suffix":""}],"container-title":"PLOS Genetics","editor":[{"dropping-particle":"","family":"Barsh","given":"Gregory S.","non-dropping-particle":"","parse-names":false,"suffix":""}],"id":"ITEM-1","issue":"6","issued":{"date-parts":[["2016","6","23"]]},"page":"e1006105","publisher":"Public Library of Science","title":"Epigenome-wide Association Studies and the Interpretation of Disease -Omics","type":"article-journal","volume":"12"},"uris":["http://www.mendeley.com/documents/?uuid=3a791712-4af0-32e9-a3e3-886e542c12b4"]},{"id":"ITEM-2","itemData":{"ISSN":"1471-0056","author":[{"dropping-particle":"","family":"Rakyan","given":"Vardhman K","non-dropping-particle":"","parse-names":false,"suffix":""},{"dropping-particle":"","family":"Down","given":"Thomas A","non-dropping-particle":"","parse-names":false,"suffix":""},{"dropping-particle":"","family":"Balding","given":"David J","non-dropping-particle":"","parse-names":false,"suffix":""},{"dropping-particle":"","family":"Beck","given":"Stephan","non-dropping-particle":"","parse-names":false,"suffix":""}],"container-title":"Nat Rev Genet","id":"ITEM-2","issue":"8","issued":{"date-parts":[["2011","8"]]},"note":"10.1038/nrg3000","page":"529-541","publisher":"Nature Publishing Group, a division of Macmillan Publishers Limited. All Rights Reserved.","title":"Epigenome-wide association studies for common human diseases","type":"article-journal","volume":"12"},"uris":["http://www.mendeley.com/documents/?uuid=5e764537-12e6-461b-9213-d09f13013df4"]}],"mendeley":{"formattedCitation":"[1], [2]","plainTextFormattedCitation":"[1], [2]","previouslyFormattedCitation":"[1], [2]"},"properties":{"noteIndex":0},"schema":"https://github.com/citation-style-language/schema/raw/master/csl-citation.json"}</w:instrText>
      </w:r>
      <w:r w:rsidR="000B22C6" w:rsidRPr="00AA6F8A">
        <w:rPr>
          <w:lang w:val="en-GB"/>
        </w:rPr>
        <w:fldChar w:fldCharType="separate"/>
      </w:r>
      <w:r w:rsidR="000B22C6" w:rsidRPr="00AA6F8A">
        <w:rPr>
          <w:noProof/>
          <w:lang w:val="en-GB"/>
        </w:rPr>
        <w:t>[1], [2]</w:t>
      </w:r>
      <w:r w:rsidR="000B22C6" w:rsidRPr="00AA6F8A">
        <w:rPr>
          <w:lang w:val="en-GB"/>
        </w:rPr>
        <w:fldChar w:fldCharType="end"/>
      </w:r>
      <w:r w:rsidRPr="00AA6F8A">
        <w:rPr>
          <w:lang w:val="en-GB"/>
        </w:rPr>
        <w:t xml:space="preserve">. Secondly, the commonly used technologies probe a small percentage of the total number of potentially </w:t>
      </w:r>
      <w:commentRangeStart w:id="56"/>
      <w:r w:rsidRPr="00AA6F8A">
        <w:rPr>
          <w:lang w:val="en-GB"/>
        </w:rPr>
        <w:t xml:space="preserve">methylated sites. </w:t>
      </w:r>
      <w:ins w:id="57" w:author="Nicholas Timpson" w:date="2020-06-12T12:46:00Z">
        <w:r w:rsidR="00062FC5">
          <w:rPr>
            <w:lang w:val="en-GB"/>
          </w:rPr>
          <w:t xml:space="preserve">In the absence of full knowledge of the correlation structure across methylation site variation, it </w:t>
        </w:r>
      </w:ins>
      <w:ins w:id="58" w:author="Nicholas Timpson" w:date="2020-06-12T12:47:00Z">
        <w:r w:rsidR="00062FC5">
          <w:rPr>
            <w:lang w:val="en-GB"/>
          </w:rPr>
          <w:t xml:space="preserve">is therefore difficult to fully understand coverage in current measures. </w:t>
        </w:r>
      </w:ins>
      <w:r w:rsidRPr="00AA6F8A">
        <w:rPr>
          <w:lang w:val="en-GB"/>
        </w:rPr>
        <w:t xml:space="preserve">Two more </w:t>
      </w:r>
      <w:r w:rsidR="00AE4DE6" w:rsidRPr="00AA6F8A">
        <w:rPr>
          <w:lang w:val="en-GB"/>
        </w:rPr>
        <w:t xml:space="preserve">possibilities </w:t>
      </w:r>
      <w:r w:rsidRPr="00AA6F8A">
        <w:rPr>
          <w:lang w:val="en-GB"/>
        </w:rPr>
        <w:t xml:space="preserve">are that DNA methylation variation is actually not associated with the traits studied or that the associations are many and </w:t>
      </w:r>
      <w:r w:rsidR="001F2BF4" w:rsidRPr="00AA6F8A">
        <w:rPr>
          <w:lang w:val="en-GB"/>
        </w:rPr>
        <w:t xml:space="preserve">but individually </w:t>
      </w:r>
      <w:r w:rsidRPr="00AA6F8A">
        <w:rPr>
          <w:lang w:val="en-GB"/>
        </w:rPr>
        <w:t xml:space="preserve">too small to detect with current sample sizes. </w:t>
      </w:r>
      <w:commentRangeEnd w:id="56"/>
      <w:r w:rsidR="00062FC5">
        <w:rPr>
          <w:rStyle w:val="CommentReference"/>
        </w:rPr>
        <w:commentReference w:id="56"/>
      </w:r>
    </w:p>
    <w:p w14:paraId="4BDD6CCB" w14:textId="5082A40E" w:rsidR="00DC70EC" w:rsidRPr="00456579" w:rsidRDefault="006F063F" w:rsidP="00A62D5B">
      <w:pPr>
        <w:pStyle w:val="BodyText"/>
        <w:rPr>
          <w:lang w:val="en-GB"/>
        </w:rPr>
      </w:pPr>
      <w:commentRangeStart w:id="59"/>
      <w:r w:rsidRPr="00456579">
        <w:rPr>
          <w:lang w:val="en-GB"/>
        </w:rPr>
        <w:t xml:space="preserve">The total contribution of genetic </w:t>
      </w:r>
      <w:r w:rsidR="002F49DE" w:rsidRPr="00456579">
        <w:rPr>
          <w:lang w:val="en-GB"/>
        </w:rPr>
        <w:t>variation to complex trait variance has long been estimable through heritability studies</w:t>
      </w:r>
      <w:r w:rsidR="00BE2305" w:rsidRPr="00456579">
        <w:rPr>
          <w:lang w:val="en-GB"/>
        </w:rPr>
        <w:t xml:space="preserve"> </w:t>
      </w:r>
      <w:r w:rsidR="00BE2305" w:rsidRPr="00456579">
        <w:rPr>
          <w:lang w:val="en-GB"/>
        </w:rPr>
        <w:fldChar w:fldCharType="begin" w:fldLock="1"/>
      </w:r>
      <w:r w:rsidR="00D16E0E" w:rsidRPr="00456579">
        <w:rPr>
          <w:lang w:val="en-GB"/>
        </w:rPr>
        <w:instrText>ADDIN CSL_CITATION {"citationItems":[{"id":"ITEM-1","itemData":{"DOI":"10.1038/nrg2322","ISSN":"14710056","PMID":"18319743","abstract":"Heritability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 2008 Nature Publishing Group.","author":[{"dropping-particle":"","family":"Visscher","given":"Peter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Genetics","id":"ITEM-1","issued":{"date-parts":[["2008"]]},"title":"Heritability in the genomics era - Concepts and misconceptions","type":"article"},"uris":["http://www.mendeley.com/documents/?uuid=3f5f3016-6507-41d9-a02f-96b6104f0619"]}],"mendeley":{"formattedCitation":"[3]","plainTextFormattedCitation":"[3]","previouslyFormattedCitation":"[3]"},"properties":{"noteIndex":0},"schema":"https://github.com/citation-style-language/schema/raw/master/csl-citation.json"}</w:instrText>
      </w:r>
      <w:r w:rsidR="00BE2305" w:rsidRPr="00456579">
        <w:rPr>
          <w:lang w:val="en-GB"/>
        </w:rPr>
        <w:fldChar w:fldCharType="separate"/>
      </w:r>
      <w:r w:rsidR="00D16E0E" w:rsidRPr="00456579">
        <w:rPr>
          <w:noProof/>
          <w:lang w:val="en-GB"/>
        </w:rPr>
        <w:t>[3]</w:t>
      </w:r>
      <w:r w:rsidR="00BE2305" w:rsidRPr="00456579">
        <w:rPr>
          <w:lang w:val="en-GB"/>
        </w:rPr>
        <w:fldChar w:fldCharType="end"/>
      </w:r>
      <w:r w:rsidR="002F49DE" w:rsidRPr="00456579">
        <w:rPr>
          <w:lang w:val="en-GB"/>
        </w:rPr>
        <w:t xml:space="preserve">. </w:t>
      </w:r>
      <w:commentRangeStart w:id="60"/>
      <w:r w:rsidR="008D017F" w:rsidRPr="00456579">
        <w:rPr>
          <w:lang w:val="en-GB"/>
        </w:rPr>
        <w:t xml:space="preserve">Arguably, the finding that most traits had a heritable component provided an </w:t>
      </w:r>
      <w:r w:rsidR="008D017F" w:rsidRPr="00456579">
        <w:rPr>
          <w:i/>
          <w:iCs/>
          <w:lang w:val="en-GB"/>
        </w:rPr>
        <w:t>a priori</w:t>
      </w:r>
      <w:r w:rsidR="008D017F" w:rsidRPr="00456579">
        <w:rPr>
          <w:lang w:val="en-GB"/>
        </w:rPr>
        <w:t xml:space="preserve"> justification for the pursuit of </w:t>
      </w:r>
      <w:r w:rsidR="009076AF" w:rsidRPr="00456579">
        <w:rPr>
          <w:lang w:val="en-GB"/>
        </w:rPr>
        <w:t xml:space="preserve">gene mapping endeavours that eventually gave rise to </w:t>
      </w:r>
      <w:r w:rsidR="008D017F" w:rsidRPr="00456579">
        <w:rPr>
          <w:lang w:val="en-GB"/>
        </w:rPr>
        <w:t>GWAS</w:t>
      </w:r>
      <w:r w:rsidR="00502C33" w:rsidRPr="00456579">
        <w:rPr>
          <w:lang w:val="en-GB"/>
        </w:rPr>
        <w:t>.</w:t>
      </w:r>
      <w:r w:rsidR="00BC6A08" w:rsidRPr="00456579">
        <w:rPr>
          <w:lang w:val="en-GB"/>
        </w:rPr>
        <w:t xml:space="preserve"> </w:t>
      </w:r>
      <w:commentRangeEnd w:id="60"/>
      <w:r w:rsidR="002065A2" w:rsidRPr="00456579">
        <w:rPr>
          <w:rStyle w:val="CommentReference"/>
        </w:rPr>
        <w:commentReference w:id="60"/>
      </w:r>
      <w:r w:rsidR="00BC6A08" w:rsidRPr="00456579">
        <w:rPr>
          <w:lang w:val="en-GB"/>
        </w:rPr>
        <w:t>When GWAS was performed in small sample sizes and returned few hits, a simple interpretation was that larger sample sizes were needed</w:t>
      </w:r>
      <w:r w:rsidR="00D07CC5" w:rsidRPr="00456579">
        <w:rPr>
          <w:lang w:val="en-GB"/>
        </w:rPr>
        <w:t xml:space="preserve"> to detect many small effects.</w:t>
      </w:r>
      <w:r w:rsidR="0098138B" w:rsidRPr="00456579">
        <w:rPr>
          <w:lang w:val="en-GB"/>
        </w:rPr>
        <w:t xml:space="preserve"> Recent practices </w:t>
      </w:r>
      <w:r w:rsidR="001E2198" w:rsidRPr="00456579">
        <w:rPr>
          <w:lang w:val="en-GB"/>
        </w:rPr>
        <w:t xml:space="preserve">of using hundreds of thousands of samples which yield large numbers of GWAS hits have given credibility to </w:t>
      </w:r>
      <w:commentRangeStart w:id="61"/>
      <w:r w:rsidR="001E2198" w:rsidRPr="00456579">
        <w:rPr>
          <w:lang w:val="en-GB"/>
        </w:rPr>
        <w:t xml:space="preserve">this </w:t>
      </w:r>
      <w:commentRangeEnd w:id="61"/>
      <w:r w:rsidR="002065A2" w:rsidRPr="00456579">
        <w:rPr>
          <w:rStyle w:val="CommentReference"/>
        </w:rPr>
        <w:commentReference w:id="61"/>
      </w:r>
      <w:r w:rsidR="001E2198" w:rsidRPr="00456579">
        <w:rPr>
          <w:lang w:val="en-GB"/>
        </w:rPr>
        <w:t>model</w:t>
      </w:r>
      <w:r w:rsidR="00C54A74" w:rsidRPr="00456579">
        <w:rPr>
          <w:lang w:val="en-GB"/>
        </w:rPr>
        <w:t xml:space="preserve"> (Box 1)</w:t>
      </w:r>
      <w:r w:rsidR="001E2198" w:rsidRPr="00456579">
        <w:rPr>
          <w:lang w:val="en-GB"/>
        </w:rPr>
        <w:t xml:space="preserve">. </w:t>
      </w:r>
    </w:p>
    <w:p w14:paraId="129EBCFC" w14:textId="058A8B53" w:rsidR="00430418" w:rsidRPr="00AA6F8A" w:rsidRDefault="007C4351" w:rsidP="00430418">
      <w:pPr>
        <w:pStyle w:val="BodyText"/>
        <w:rPr>
          <w:lang w:val="en-GB"/>
        </w:rPr>
      </w:pPr>
      <w:r w:rsidRPr="00456579">
        <w:rPr>
          <w:lang w:val="en-GB"/>
        </w:rPr>
        <w:t xml:space="preserve">As heritability </w:t>
      </w:r>
      <w:r w:rsidR="00D158A0" w:rsidRPr="00456579">
        <w:rPr>
          <w:lang w:val="en-GB"/>
        </w:rPr>
        <w:t xml:space="preserve">estimates </w:t>
      </w:r>
      <w:r w:rsidR="007B4A2A" w:rsidRPr="00456579">
        <w:rPr>
          <w:lang w:val="en-GB"/>
        </w:rPr>
        <w:t>arise from the</w:t>
      </w:r>
      <w:ins w:id="62" w:author="Nicholas Timpson" w:date="2020-06-12T18:27:00Z">
        <w:r w:rsidR="002065A2" w:rsidRPr="00456579">
          <w:rPr>
            <w:lang w:val="en-GB"/>
          </w:rPr>
          <w:t xml:space="preserve"> relationship between phenotypic </w:t>
        </w:r>
      </w:ins>
      <w:ins w:id="63" w:author="Nicholas Timpson" w:date="2020-06-12T18:28:00Z">
        <w:r w:rsidR="002065A2" w:rsidRPr="00456579">
          <w:rPr>
            <w:lang w:val="en-GB"/>
          </w:rPr>
          <w:t xml:space="preserve">variability </w:t>
        </w:r>
      </w:ins>
      <w:ins w:id="64" w:author="Nicholas Timpson" w:date="2020-06-12T18:27:00Z">
        <w:r w:rsidR="002065A2" w:rsidRPr="00456579">
          <w:rPr>
            <w:lang w:val="en-GB"/>
          </w:rPr>
          <w:t xml:space="preserve">and genetic </w:t>
        </w:r>
      </w:ins>
      <w:ins w:id="65" w:author="Nicholas Timpson" w:date="2020-06-12T18:28:00Z">
        <w:r w:rsidR="002065A2" w:rsidRPr="00456579">
          <w:rPr>
            <w:lang w:val="en-GB"/>
          </w:rPr>
          <w:t xml:space="preserve">relatedness (known in families and </w:t>
        </w:r>
      </w:ins>
      <w:ins w:id="66" w:author="Nicholas Timpson" w:date="2020-06-12T18:29:00Z">
        <w:r w:rsidR="002065A2" w:rsidRPr="00456579">
          <w:rPr>
            <w:lang w:val="en-GB"/>
          </w:rPr>
          <w:t>across matrices of more distantly related individuals)</w:t>
        </w:r>
      </w:ins>
      <w:del w:id="67" w:author="Nicholas Timpson" w:date="2020-06-12T18:27:00Z">
        <w:r w:rsidR="007B4A2A" w:rsidRPr="00456579" w:rsidDel="002065A2">
          <w:rPr>
            <w:lang w:val="en-GB"/>
          </w:rPr>
          <w:delText xml:space="preserve"> expected sharing of genetic variation between relatives</w:delText>
        </w:r>
      </w:del>
      <w:r w:rsidR="007B4A2A" w:rsidRPr="00456579">
        <w:rPr>
          <w:lang w:val="en-GB"/>
        </w:rPr>
        <w:t xml:space="preserve">, there is no </w:t>
      </w:r>
      <w:r w:rsidR="00B43A32" w:rsidRPr="00456579">
        <w:rPr>
          <w:lang w:val="en-GB"/>
        </w:rPr>
        <w:t>simple corollary to similarly evaluate the total contribution of methylome variation to complex traits.</w:t>
      </w:r>
      <w:r w:rsidR="00DC70EC" w:rsidRPr="00456579">
        <w:rPr>
          <w:lang w:val="en-GB"/>
        </w:rPr>
        <w:t xml:space="preserve"> Hence,</w:t>
      </w:r>
      <w:r w:rsidR="00DC70EC" w:rsidRPr="00AA6F8A">
        <w:rPr>
          <w:lang w:val="en-GB"/>
        </w:rPr>
        <w:t xml:space="preserve"> </w:t>
      </w:r>
      <w:commentRangeEnd w:id="59"/>
      <w:r w:rsidR="002065A2">
        <w:rPr>
          <w:rStyle w:val="CommentReference"/>
        </w:rPr>
        <w:commentReference w:id="59"/>
      </w:r>
      <w:ins w:id="68" w:author="Nicholas Timpson" w:date="2020-06-12T18:31:00Z">
        <w:r w:rsidR="004D763A">
          <w:rPr>
            <w:lang w:val="en-GB"/>
          </w:rPr>
          <w:t>I</w:t>
        </w:r>
      </w:ins>
      <w:del w:id="69" w:author="Nicholas Timpson" w:date="2020-06-12T18:31:00Z">
        <w:r w:rsidR="00DC70EC" w:rsidRPr="00AA6F8A" w:rsidDel="004D763A">
          <w:rPr>
            <w:lang w:val="en-GB"/>
          </w:rPr>
          <w:delText>i</w:delText>
        </w:r>
      </w:del>
      <w:r w:rsidR="00DC70EC" w:rsidRPr="00AA6F8A">
        <w:rPr>
          <w:lang w:val="en-GB"/>
        </w:rPr>
        <w:t xml:space="preserve">nterpretation of the paucity of EWAS hits is difficult because there is no knowledge of the total contribution of methylation variation to the trait. </w:t>
      </w:r>
      <w:r w:rsidR="00936CE6" w:rsidRPr="00AA6F8A">
        <w:rPr>
          <w:lang w:val="en-GB"/>
        </w:rPr>
        <w:t xml:space="preserve">However, </w:t>
      </w:r>
      <w:ins w:id="70" w:author="Nicholas Timpson" w:date="2020-06-12T18:31:00Z">
        <w:r w:rsidR="004D763A">
          <w:rPr>
            <w:lang w:val="en-GB"/>
          </w:rPr>
          <w:t xml:space="preserve">analogous to the calculation of </w:t>
        </w:r>
      </w:ins>
      <w:r w:rsidR="00936CE6" w:rsidRPr="00AA6F8A">
        <w:rPr>
          <w:lang w:val="en-GB"/>
        </w:rPr>
        <w:t>g</w:t>
      </w:r>
      <w:r w:rsidR="00931363" w:rsidRPr="00AA6F8A">
        <w:rPr>
          <w:lang w:val="en-GB"/>
        </w:rPr>
        <w:t>enetic h</w:t>
      </w:r>
      <w:r w:rsidR="009B7A4C" w:rsidRPr="00AA6F8A">
        <w:rPr>
          <w:lang w:val="en-GB"/>
        </w:rPr>
        <w:t xml:space="preserve">eritability estimates </w:t>
      </w:r>
      <w:ins w:id="71" w:author="Nicholas Timpson" w:date="2020-06-12T18:31:00Z">
        <w:r w:rsidR="004D763A">
          <w:rPr>
            <w:lang w:val="en-GB"/>
          </w:rPr>
          <w:t xml:space="preserve">which </w:t>
        </w:r>
      </w:ins>
      <w:r w:rsidR="009B7A4C" w:rsidRPr="00AA6F8A">
        <w:rPr>
          <w:lang w:val="en-GB"/>
        </w:rPr>
        <w:t xml:space="preserve">have </w:t>
      </w:r>
      <w:del w:id="72" w:author="Nicholas Timpson" w:date="2020-06-12T18:31:00Z">
        <w:r w:rsidR="009B7A4C" w:rsidRPr="00AA6F8A" w:rsidDel="004D763A">
          <w:rPr>
            <w:lang w:val="en-GB"/>
          </w:rPr>
          <w:delText xml:space="preserve">since </w:delText>
        </w:r>
      </w:del>
      <w:ins w:id="73" w:author="Nicholas Timpson" w:date="2020-06-12T18:31:00Z">
        <w:r w:rsidR="004D763A">
          <w:rPr>
            <w:lang w:val="en-GB"/>
          </w:rPr>
          <w:t>been</w:t>
        </w:r>
        <w:r w:rsidR="004D763A" w:rsidRPr="00AA6F8A">
          <w:rPr>
            <w:lang w:val="en-GB"/>
          </w:rPr>
          <w:t xml:space="preserve"> </w:t>
        </w:r>
      </w:ins>
      <w:r w:rsidR="00A871ED" w:rsidRPr="00AA6F8A">
        <w:rPr>
          <w:lang w:val="en-GB"/>
        </w:rPr>
        <w:t xml:space="preserve">expanded </w:t>
      </w:r>
      <w:del w:id="74" w:author="Nicholas Timpson" w:date="2020-06-12T18:31:00Z">
        <w:r w:rsidR="00A871ED" w:rsidRPr="00AA6F8A" w:rsidDel="004D763A">
          <w:rPr>
            <w:lang w:val="en-GB"/>
          </w:rPr>
          <w:delText>to being estimable in</w:delText>
        </w:r>
      </w:del>
      <w:ins w:id="75" w:author="Nicholas Timpson" w:date="2020-06-12T18:31:00Z">
        <w:r w:rsidR="004D763A">
          <w:rPr>
            <w:lang w:val="en-GB"/>
          </w:rPr>
          <w:t>estimates across</w:t>
        </w:r>
      </w:ins>
      <w:r w:rsidR="00A871ED" w:rsidRPr="00AA6F8A">
        <w:rPr>
          <w:lang w:val="en-GB"/>
        </w:rPr>
        <w:t xml:space="preserve"> </w:t>
      </w:r>
      <w:commentRangeStart w:id="76"/>
      <w:del w:id="77" w:author="Nicholas Timpson" w:date="2020-06-12T18:32:00Z">
        <w:r w:rsidR="00A871ED" w:rsidRPr="00AA6F8A" w:rsidDel="004D763A">
          <w:rPr>
            <w:lang w:val="en-GB"/>
          </w:rPr>
          <w:delText xml:space="preserve">unrelated </w:delText>
        </w:r>
      </w:del>
      <w:ins w:id="78" w:author="Nicholas Timpson" w:date="2020-06-12T18:32:00Z">
        <w:r w:rsidR="004D763A">
          <w:rPr>
            <w:lang w:val="en-GB"/>
          </w:rPr>
          <w:t>non-familial</w:t>
        </w:r>
        <w:r w:rsidR="004D763A" w:rsidRPr="00AA6F8A">
          <w:rPr>
            <w:lang w:val="en-GB"/>
          </w:rPr>
          <w:t xml:space="preserve"> </w:t>
        </w:r>
        <w:commentRangeEnd w:id="76"/>
        <w:r w:rsidR="004D763A">
          <w:rPr>
            <w:rStyle w:val="CommentReference"/>
          </w:rPr>
          <w:commentReference w:id="76"/>
        </w:r>
      </w:ins>
      <w:r w:rsidR="00A871ED" w:rsidRPr="00AA6F8A">
        <w:rPr>
          <w:lang w:val="en-GB"/>
        </w:rPr>
        <w:t>population-level data</w:t>
      </w:r>
      <w:ins w:id="79" w:author="Nicholas Timpson" w:date="2020-06-12T18:33:00Z">
        <w:r w:rsidR="00BF4F0C">
          <w:rPr>
            <w:lang w:val="en-GB"/>
          </w:rPr>
          <w:t xml:space="preserve"> (SNP heritability)</w:t>
        </w:r>
      </w:ins>
      <w:r w:rsidR="00A871ED" w:rsidRPr="00AA6F8A">
        <w:rPr>
          <w:lang w:val="en-GB"/>
        </w:rPr>
        <w:t xml:space="preserve">, </w:t>
      </w:r>
      <w:del w:id="80" w:author="Nicholas Timpson" w:date="2020-06-12T18:32:00Z">
        <w:r w:rsidR="00A871ED" w:rsidRPr="00AA6F8A" w:rsidDel="004D763A">
          <w:rPr>
            <w:lang w:val="en-GB"/>
          </w:rPr>
          <w:delText>using genetic markers to infer distant relatedness</w:delText>
        </w:r>
        <w:r w:rsidR="00A9661B" w:rsidRPr="00AA6F8A" w:rsidDel="004D763A">
          <w:rPr>
            <w:lang w:val="en-GB"/>
          </w:rPr>
          <w:delText>. This so-called ‘</w:delText>
        </w:r>
        <w:r w:rsidR="00F064E7" w:rsidRPr="00AA6F8A" w:rsidDel="004D763A">
          <w:rPr>
            <w:lang w:val="en-GB"/>
          </w:rPr>
          <w:delText>SNP</w:delText>
        </w:r>
        <w:r w:rsidR="00A9661B" w:rsidRPr="00AA6F8A" w:rsidDel="004D763A">
          <w:rPr>
            <w:lang w:val="en-GB"/>
          </w:rPr>
          <w:delText xml:space="preserve"> heritability’ </w:delText>
        </w:r>
        <w:r w:rsidR="00DF7DA7" w:rsidRPr="00AA6F8A" w:rsidDel="004D763A">
          <w:rPr>
            <w:lang w:val="en-GB"/>
          </w:rPr>
          <w:delText>estimates the proportion of phenotypic variance captured by markers on an array</w:delText>
        </w:r>
        <w:r w:rsidR="00F8719C" w:rsidRPr="00AA6F8A" w:rsidDel="004D763A">
          <w:rPr>
            <w:lang w:val="en-GB"/>
          </w:rPr>
          <w:delText xml:space="preserve"> (h</w:delText>
        </w:r>
        <w:r w:rsidR="00F8719C" w:rsidRPr="00AA6F8A" w:rsidDel="004D763A">
          <w:rPr>
            <w:vertAlign w:val="superscript"/>
            <w:lang w:val="en-GB"/>
          </w:rPr>
          <w:delText>2</w:delText>
        </w:r>
        <w:r w:rsidR="00F8719C" w:rsidRPr="00AA6F8A" w:rsidDel="004D763A">
          <w:rPr>
            <w:vertAlign w:val="subscript"/>
            <w:lang w:val="en-GB"/>
          </w:rPr>
          <w:delText>SNP</w:delText>
        </w:r>
        <w:r w:rsidR="00F8719C" w:rsidRPr="00AA6F8A" w:rsidDel="004D763A">
          <w:rPr>
            <w:lang w:val="en-GB"/>
          </w:rPr>
          <w:delText>)</w:delText>
        </w:r>
        <w:r w:rsidR="00DF7DA7" w:rsidRPr="00AA6F8A" w:rsidDel="004D763A">
          <w:rPr>
            <w:lang w:val="en-GB"/>
          </w:rPr>
          <w:delText xml:space="preserve">. </w:delText>
        </w:r>
        <w:r w:rsidR="00936CE6" w:rsidRPr="00AA6F8A" w:rsidDel="004D763A">
          <w:rPr>
            <w:lang w:val="en-GB"/>
          </w:rPr>
          <w:delText>Adapting this method to</w:delText>
        </w:r>
        <w:r w:rsidR="004B74AD" w:rsidRPr="00AA6F8A" w:rsidDel="004D763A">
          <w:rPr>
            <w:lang w:val="en-GB"/>
          </w:rPr>
          <w:delText xml:space="preserve"> evaluate </w:delText>
        </w:r>
      </w:del>
      <w:r w:rsidR="004B74AD" w:rsidRPr="00AA6F8A">
        <w:rPr>
          <w:lang w:val="en-GB"/>
        </w:rPr>
        <w:t xml:space="preserve">the </w:t>
      </w:r>
      <w:r w:rsidR="00B9440C" w:rsidRPr="00AA6F8A">
        <w:rPr>
          <w:lang w:val="en-GB"/>
        </w:rPr>
        <w:t xml:space="preserve">total </w:t>
      </w:r>
      <w:r w:rsidR="004B74AD" w:rsidRPr="00AA6F8A">
        <w:rPr>
          <w:lang w:val="en-GB"/>
        </w:rPr>
        <w:t xml:space="preserve">contribution of methylation </w:t>
      </w:r>
      <w:r w:rsidR="00B9440C" w:rsidRPr="00AA6F8A">
        <w:rPr>
          <w:lang w:val="en-GB"/>
        </w:rPr>
        <w:t>markers</w:t>
      </w:r>
      <w:r w:rsidR="004B74AD" w:rsidRPr="00AA6F8A">
        <w:rPr>
          <w:lang w:val="en-GB"/>
        </w:rPr>
        <w:t xml:space="preserve"> to complex traits could be </w:t>
      </w:r>
      <w:ins w:id="81" w:author="Nicholas Timpson" w:date="2020-06-12T18:32:00Z">
        <w:r w:rsidR="004D763A">
          <w:rPr>
            <w:lang w:val="en-GB"/>
          </w:rPr>
          <w:t xml:space="preserve">estimated in a similar </w:t>
        </w:r>
      </w:ins>
      <w:ins w:id="82" w:author="Nicholas Timpson" w:date="2020-06-12T18:33:00Z">
        <w:r w:rsidR="004D763A">
          <w:rPr>
            <w:lang w:val="en-GB"/>
          </w:rPr>
          <w:t xml:space="preserve">way and potentially </w:t>
        </w:r>
      </w:ins>
      <w:r w:rsidR="00B9440C" w:rsidRPr="00AA6F8A">
        <w:rPr>
          <w:lang w:val="en-GB"/>
        </w:rPr>
        <w:t xml:space="preserve">beneficial in interpreting EWAS results </w:t>
      </w:r>
      <w:del w:id="83" w:author="Nicholas Timpson" w:date="2020-06-12T18:33:00Z">
        <w:r w:rsidR="00B9440C" w:rsidRPr="00AA6F8A" w:rsidDel="004D763A">
          <w:rPr>
            <w:lang w:val="en-GB"/>
          </w:rPr>
          <w:delText>to date</w:delText>
        </w:r>
      </w:del>
      <w:ins w:id="84" w:author="Nicholas Timpson" w:date="2020-06-12T18:33:00Z">
        <w:r w:rsidR="004D763A">
          <w:rPr>
            <w:lang w:val="en-GB"/>
          </w:rPr>
          <w:t>in a more comprehensive manner</w:t>
        </w:r>
      </w:ins>
      <w:r w:rsidR="00C54A74" w:rsidRPr="00AA6F8A">
        <w:rPr>
          <w:lang w:val="en-GB"/>
        </w:rPr>
        <w:t xml:space="preserve"> (See Box 2 for a simple explanation of SNP heritability and its application to DNA methylation)</w:t>
      </w:r>
      <w:r w:rsidR="00B9440C" w:rsidRPr="00AA6F8A">
        <w:rPr>
          <w:lang w:val="en-GB"/>
        </w:rPr>
        <w:t>.</w:t>
      </w:r>
      <w:r w:rsidR="00E40F4E" w:rsidRPr="00AA6F8A">
        <w:rPr>
          <w:lang w:val="en-GB"/>
        </w:rPr>
        <w:t xml:space="preserve"> </w:t>
      </w:r>
    </w:p>
    <w:p w14:paraId="240E2D8B" w14:textId="0499FAC7" w:rsidR="00BA43B8" w:rsidRPr="00AA6F8A" w:rsidRDefault="001456CB" w:rsidP="00430418">
      <w:pPr>
        <w:pStyle w:val="BodyText"/>
        <w:rPr>
          <w:lang w:val="en-GB"/>
        </w:rPr>
      </w:pPr>
      <w:r w:rsidRPr="00AA6F8A">
        <w:rPr>
          <w:lang w:val="en-GB"/>
        </w:rPr>
        <w:t>SNP heritability</w:t>
      </w:r>
      <w:r w:rsidR="00F94C01" w:rsidRPr="00AA6F8A">
        <w:rPr>
          <w:lang w:val="en-GB"/>
        </w:rPr>
        <w:t xml:space="preserve"> estimates are sensitive </w:t>
      </w:r>
      <w:commentRangeStart w:id="85"/>
      <w:r w:rsidR="00F94C01" w:rsidRPr="00AA6F8A">
        <w:rPr>
          <w:lang w:val="en-GB"/>
        </w:rPr>
        <w:t>to assumptions of the underlying genetic architecture</w:t>
      </w:r>
      <w:ins w:id="86" w:author="Nicholas Timpson" w:date="2020-06-12T18:33:00Z">
        <w:r w:rsidR="00BF4F0C">
          <w:rPr>
            <w:lang w:val="en-GB"/>
          </w:rPr>
          <w:t xml:space="preserve"> a</w:t>
        </w:r>
      </w:ins>
      <w:del w:id="87" w:author="Nicholas Timpson" w:date="2020-06-12T18:33:00Z">
        <w:r w:rsidR="00F94C01" w:rsidRPr="00AA6F8A" w:rsidDel="00BF4F0C">
          <w:rPr>
            <w:lang w:val="en-GB"/>
          </w:rPr>
          <w:delText>, a</w:delText>
        </w:r>
      </w:del>
      <w:r w:rsidR="00F94C01" w:rsidRPr="00AA6F8A">
        <w:rPr>
          <w:lang w:val="en-GB"/>
        </w:rPr>
        <w:t>nd there are different ways in which to model the contribution of each SNP to the overall genetic component.</w:t>
      </w:r>
      <w:r w:rsidR="00CE4BBF" w:rsidRPr="00AA6F8A">
        <w:rPr>
          <w:lang w:val="en-GB"/>
        </w:rPr>
        <w:t xml:space="preserve"> </w:t>
      </w:r>
      <w:r w:rsidR="008E3D1B" w:rsidRPr="00AA6F8A">
        <w:rPr>
          <w:lang w:val="en-GB"/>
        </w:rPr>
        <w:t xml:space="preserve">The original </w:t>
      </w:r>
      <w:commentRangeEnd w:id="85"/>
      <w:r w:rsidR="00BF4F0C">
        <w:rPr>
          <w:rStyle w:val="CommentReference"/>
        </w:rPr>
        <w:commentReference w:id="85"/>
      </w:r>
      <w:r w:rsidR="008E3D1B" w:rsidRPr="00AA6F8A">
        <w:rPr>
          <w:lang w:val="en-GB"/>
        </w:rPr>
        <w:t xml:space="preserve">model of calculating </w:t>
      </w:r>
      <w:r w:rsidR="005E4D25" w:rsidRPr="00AA6F8A">
        <w:rPr>
          <w:lang w:val="en-GB"/>
        </w:rPr>
        <w:t>h</w:t>
      </w:r>
      <w:r w:rsidR="005E4D25" w:rsidRPr="00AA6F8A">
        <w:rPr>
          <w:vertAlign w:val="superscript"/>
          <w:lang w:val="en-GB"/>
        </w:rPr>
        <w:t>2</w:t>
      </w:r>
      <w:r w:rsidR="005E4D25" w:rsidRPr="00AA6F8A">
        <w:rPr>
          <w:vertAlign w:val="subscript"/>
          <w:lang w:val="en-GB"/>
        </w:rPr>
        <w:t>SNP</w:t>
      </w:r>
      <w:r w:rsidR="005E4D25" w:rsidRPr="00AA6F8A">
        <w:rPr>
          <w:lang w:val="en-GB"/>
        </w:rPr>
        <w:t xml:space="preserve"> </w:t>
      </w:r>
      <w:r w:rsidR="008E3D1B" w:rsidRPr="00AA6F8A">
        <w:rPr>
          <w:lang w:val="en-GB"/>
        </w:rPr>
        <w:t>introduced by Yang e</w:t>
      </w:r>
      <w:r w:rsidR="00636766" w:rsidRPr="00AA6F8A">
        <w:rPr>
          <w:lang w:val="en-GB"/>
        </w:rPr>
        <w:t>t</w:t>
      </w:r>
      <w:r w:rsidR="008E3D1B" w:rsidRPr="00AA6F8A">
        <w:rPr>
          <w:lang w:val="en-GB"/>
        </w:rPr>
        <w:t xml:space="preserve"> al.</w:t>
      </w:r>
      <w:r w:rsidR="00431216" w:rsidRPr="00AA6F8A">
        <w:rPr>
          <w:lang w:val="en-GB"/>
        </w:rPr>
        <w:t xml:space="preserve"> assumes that each variant has an effect that is independent of the regional linkage disequilibrium (LD) structure</w:t>
      </w:r>
      <w:r w:rsidR="003E1934" w:rsidRPr="00AA6F8A">
        <w:rPr>
          <w:lang w:val="en-GB"/>
        </w:rPr>
        <w:t xml:space="preserve"> as each variant is unweighted</w:t>
      </w:r>
      <w:r w:rsidR="000A5981" w:rsidRPr="00AA6F8A">
        <w:rPr>
          <w:lang w:val="en-GB"/>
        </w:rPr>
        <w:t xml:space="preserve"> (the blanket model)</w:t>
      </w:r>
      <w:r w:rsidR="00431216" w:rsidRPr="00AA6F8A">
        <w:rPr>
          <w:lang w:val="en-GB"/>
        </w:rPr>
        <w:t>,</w:t>
      </w:r>
      <w:r w:rsidR="003E1934" w:rsidRPr="00AA6F8A">
        <w:rPr>
          <w:lang w:val="en-GB"/>
        </w:rPr>
        <w:t xml:space="preserve"> and this </w:t>
      </w:r>
      <w:r w:rsidR="00431216" w:rsidRPr="00AA6F8A">
        <w:rPr>
          <w:lang w:val="en-GB"/>
        </w:rPr>
        <w:t xml:space="preserve">effectively </w:t>
      </w:r>
      <w:r w:rsidR="003E1934" w:rsidRPr="00AA6F8A">
        <w:rPr>
          <w:lang w:val="en-GB"/>
        </w:rPr>
        <w:t xml:space="preserve">assumes </w:t>
      </w:r>
      <w:r w:rsidR="00431216" w:rsidRPr="00AA6F8A">
        <w:rPr>
          <w:lang w:val="en-GB"/>
        </w:rPr>
        <w:t xml:space="preserve">regions of high LD contribute more to phenotypic variance </w:t>
      </w:r>
      <w:r w:rsidR="00F267FF" w:rsidRPr="00AA6F8A">
        <w:rPr>
          <w:lang w:val="en-GB"/>
        </w:rPr>
        <w:fldChar w:fldCharType="begin" w:fldLock="1"/>
      </w:r>
      <w:r w:rsidR="00D16E0E" w:rsidRPr="00AA6F8A">
        <w:rPr>
          <w:lang w:val="en-GB"/>
        </w:rPr>
        <w:instrText>ADDIN CSL_CITATION {"citationItems":[{"id":"ITEM-1","itemData":{"DOI":"10.1038/ng.608.Common","ISBN":"1546-1718 (Electronic) 1061-4036 (Linking)","ISSN":"1546-1718","PMID":"20562875","abstract":"SNPs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n","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Genetics","id":"ITEM-1","issued":{"date-parts":[["2010"]]},"title":"Common SNPs explain a large proportion of heritability for human height","type":"article-journal"},"uris":["http://www.mendeley.com/documents/?uuid=aeef8c18-d081-4b3f-862c-f9f647800356"]}],"mendeley":{"formattedCitation":"[4]","plainTextFormattedCitation":"[4]","previouslyFormattedCitation":"[4]"},"properties":{"noteIndex":0},"schema":"https://github.com/citation-style-language/schema/raw/master/csl-citation.json"}</w:instrText>
      </w:r>
      <w:r w:rsidR="00F267FF" w:rsidRPr="00AA6F8A">
        <w:rPr>
          <w:lang w:val="en-GB"/>
        </w:rPr>
        <w:fldChar w:fldCharType="separate"/>
      </w:r>
      <w:r w:rsidR="00D16E0E" w:rsidRPr="00AA6F8A">
        <w:rPr>
          <w:noProof/>
          <w:lang w:val="en-GB"/>
        </w:rPr>
        <w:t>[4]</w:t>
      </w:r>
      <w:r w:rsidR="00F267FF" w:rsidRPr="00AA6F8A">
        <w:rPr>
          <w:lang w:val="en-GB"/>
        </w:rPr>
        <w:fldChar w:fldCharType="end"/>
      </w:r>
      <w:r w:rsidR="00431216" w:rsidRPr="00AA6F8A">
        <w:rPr>
          <w:lang w:val="en-GB"/>
        </w:rPr>
        <w:t>.</w:t>
      </w:r>
      <w:r w:rsidR="003E1934" w:rsidRPr="00AA6F8A">
        <w:rPr>
          <w:lang w:val="en-GB"/>
        </w:rPr>
        <w:t xml:space="preserve"> </w:t>
      </w:r>
      <w:r w:rsidR="00431216" w:rsidRPr="00AA6F8A">
        <w:rPr>
          <w:lang w:val="en-GB"/>
        </w:rPr>
        <w:t xml:space="preserve">Speed et </w:t>
      </w:r>
      <w:r w:rsidR="00431216" w:rsidRPr="00AA6F8A">
        <w:rPr>
          <w:lang w:val="en-GB"/>
        </w:rPr>
        <w:lastRenderedPageBreak/>
        <w:t>al. proposed a new model, which considered the LD between SNPs so that each region of high LD can effectively be counted as a singular effect</w:t>
      </w:r>
      <w:r w:rsidR="00F267FF" w:rsidRPr="00AA6F8A">
        <w:rPr>
          <w:lang w:val="en-GB"/>
        </w:rPr>
        <w:t xml:space="preserve"> </w:t>
      </w:r>
      <w:r w:rsidR="000A5981" w:rsidRPr="00AA6F8A">
        <w:rPr>
          <w:lang w:val="en-GB"/>
        </w:rPr>
        <w:t>(the grouping model)</w:t>
      </w:r>
      <w:r w:rsidR="00F267FF" w:rsidRPr="00AA6F8A">
        <w:rPr>
          <w:lang w:val="en-GB"/>
        </w:rPr>
        <w:fldChar w:fldCharType="begin" w:fldLock="1"/>
      </w:r>
      <w:r w:rsidR="00D16E0E" w:rsidRPr="00AA6F8A">
        <w:rPr>
          <w:lang w:val="en-GB"/>
        </w:rPr>
        <w:instrText>ADDIN CSL_CITATION {"citationItems":[{"id":"ITEM-1","itemData":{"DOI":"10.1016/j.ajhg.2012.10.010","ISSN":"00029297","abstract":"Estimation of narrow-sense heritability, h 2 , from genome-wide SNPs genotyped in unrelated individuals has recently attracted interest and offers several advantages over traditional pedigree-based methods. With the use of this approach, it has been estimated that over half the heritability of human height can be attributed to the ∼300,000 SNPs on a genome-wide genotyping array. In comparison, only 5%-10% can be explained by SNPs reaching genome-wide significance. We investigated via simulation the validity of several key assumptions underpinning the mixed-model analysis used in SNP-based h 2 estimation. Although we found that the method is reasonably robust to violations of four key assumptions, it can be highly sensitive to uneven linkage disequilibrium (LD) between SNPs: contributions to h 2 are overestimated from causal variants in regions of high LD and are underestimated in regions of low LD. The overall direction of the bias can be up or down depending on the genetic architecture of the trait, but it can be substantial in realistic scenarios. We propose a modified kinship matrix in which SNPs are weighted according to local LD. We show that this correction greatly reduces the bias and increases the precision of h 2 estimates. We demonstrate the impact of our method on the first seven diseases studied by the Wellcome Trust Case Control Consortium. Our LD adjustment revises downward the h 2 estimate for immune-related diseases, as expected because of high LD in the major-histocompatibility region, but increases it for some nonimmune diseases. To calculate our revised kinship matrix, we developed LDAK, software for computing LD-adjusted kinships. © 2012 The American Society of Human Genetics.","author":[{"dropping-particle":"","family":"Speed","given":"Doug","non-dropping-particle":"","parse-names":false,"suffix":""},{"dropping-particle":"","family":"Hemani","given":"Gibran","non-dropping-particle":"","parse-names":false,"suffix":""},{"dropping-particle":"","family":"Johnson","given":"Michael R.","non-dropping-particle":"","parse-names":false,"suffix":""},{"dropping-particle":"","family":"Balding","given":"David J.","non-dropping-particle":"","parse-names":false,"suffix":""}],"container-title":"American Journal of Human Genetics","id":"ITEM-1","issued":{"date-parts":[["2012"]]},"title":"Improved heritability estimation from genome-wide SNPs","type":"article-journal"},"uris":["http://www.mendeley.com/documents/?uuid=84453870-1a84-431f-ac3c-2b851f533855"]}],"mendeley":{"formattedCitation":"[5]","plainTextFormattedCitation":"[5]","previouslyFormattedCitation":"[5]"},"properties":{"noteIndex":0},"schema":"https://github.com/citation-style-language/schema/raw/master/csl-citation.json"}</w:instrText>
      </w:r>
      <w:r w:rsidR="00F267FF" w:rsidRPr="00AA6F8A">
        <w:rPr>
          <w:lang w:val="en-GB"/>
        </w:rPr>
        <w:fldChar w:fldCharType="separate"/>
      </w:r>
      <w:r w:rsidR="00D16E0E" w:rsidRPr="00AA6F8A">
        <w:rPr>
          <w:noProof/>
          <w:lang w:val="en-GB"/>
        </w:rPr>
        <w:t>[5]</w:t>
      </w:r>
      <w:r w:rsidR="00F267FF" w:rsidRPr="00AA6F8A">
        <w:rPr>
          <w:lang w:val="en-GB"/>
        </w:rPr>
        <w:fldChar w:fldCharType="end"/>
      </w:r>
      <w:r w:rsidR="00431216" w:rsidRPr="00AA6F8A">
        <w:rPr>
          <w:lang w:val="en-GB"/>
        </w:rPr>
        <w:t xml:space="preserve">. </w:t>
      </w:r>
      <w:r w:rsidR="00B824ED" w:rsidRPr="00AA6F8A">
        <w:rPr>
          <w:lang w:val="en-GB"/>
        </w:rPr>
        <w:t>Finding which model</w:t>
      </w:r>
      <w:r w:rsidR="00430418" w:rsidRPr="00AA6F8A">
        <w:rPr>
          <w:lang w:val="en-GB"/>
        </w:rPr>
        <w:t>s</w:t>
      </w:r>
      <w:r w:rsidR="00B824ED" w:rsidRPr="00AA6F8A">
        <w:rPr>
          <w:lang w:val="en-GB"/>
        </w:rPr>
        <w:t xml:space="preserve"> fit the data better helps ensure a more accurate estimation of the proportion of DNA methylation association with a trait, but </w:t>
      </w:r>
      <w:r w:rsidR="00B82461" w:rsidRPr="00AA6F8A">
        <w:rPr>
          <w:lang w:val="en-GB"/>
        </w:rPr>
        <w:t xml:space="preserve">they could </w:t>
      </w:r>
      <w:r w:rsidR="00B824ED" w:rsidRPr="00AA6F8A">
        <w:rPr>
          <w:lang w:val="en-GB"/>
        </w:rPr>
        <w:t xml:space="preserve">also be </w:t>
      </w:r>
      <w:r w:rsidR="00512700" w:rsidRPr="00AA6F8A">
        <w:rPr>
          <w:lang w:val="en-GB"/>
        </w:rPr>
        <w:t>biologically informative</w:t>
      </w:r>
      <w:r w:rsidR="00B824ED" w:rsidRPr="00AA6F8A">
        <w:rPr>
          <w:lang w:val="en-GB"/>
        </w:rPr>
        <w:t>.</w:t>
      </w:r>
    </w:p>
    <w:p w14:paraId="680E2882" w14:textId="33AF2AEB" w:rsidR="002F7127" w:rsidRPr="00AA6F8A" w:rsidRDefault="002F7127">
      <w:pPr>
        <w:pStyle w:val="BodyText"/>
        <w:rPr>
          <w:lang w:val="en-GB"/>
        </w:rPr>
      </w:pPr>
      <w:r w:rsidRPr="00AA6F8A">
        <w:rPr>
          <w:lang w:val="en-GB"/>
        </w:rPr>
        <w:t xml:space="preserve">Gene regions are methylated in a coordinated fashion, which is associated with changes in gene expression </w:t>
      </w:r>
      <w:r w:rsidR="00AD7E2B" w:rsidRPr="00AA6F8A">
        <w:rPr>
          <w:lang w:val="en-GB"/>
        </w:rPr>
        <w:fldChar w:fldCharType="begin" w:fldLock="1"/>
      </w:r>
      <w:r w:rsidR="00D16E0E" w:rsidRPr="00AA6F8A">
        <w:rPr>
          <w:lang w:val="en-GB"/>
        </w:rPr>
        <w:instrText>ADDIN CSL_CITATION {"citationItems":[{"id":"ITEM-1","itemData":{"DOI":"10.1038/nrg2651","ISBN":"1471-0064 (Electronic)\\n1471-0056 (Linking)","ISSN":"1471-0064","PMID":"19789556","abstract":"DNA methylation patterns are set up early in mammalian development and are then copied during the division of somatic cells. A long-established model for the maintenance of these patterns explains some, but not all, of the data that are now available. We propose a new model that suggests that the maintenance of DNA methylation relies not only on the recognition of hemimethylated DNA by DNA methyltransferase 1 (DNMT1) but also on the localization of the DNMT3A and DNMT3B enzymes to specific chromatin regions that contain methylated DNA.","author":[{"dropping-particle":"","family":"Jones","given":"Peter a","non-dropping-particle":"","parse-names":false,"suffix":""},{"dropping-particle":"","family":"Liang","given":"Gangning","non-dropping-particle":"","parse-names":false,"suffix":""}],"container-title":"Nature reviews. Genetics","id":"ITEM-1","issue":"11","issued":{"date-parts":[["2009"]]},"page":"805-11","title":"Rethinking how DNA methylation patterns are maintained.","type":"article-journal","volume":"10"},"uris":["http://www.mendeley.com/documents/?uuid=8beb90a3-73bb-4233-a290-d405572653f3"]},{"id":"ITEM-2","itemData":{"DOI":"10.1038/nrg3230","ISSN":"1471-0056","abstract":"Our understanding of the function of DNA methylation is developing now that we are able to look beyond CpG-rich regions at transcriptional start sites. The emerging picture is of a complex relationship between DNA methylation and transcription and of possible additional roles of methylation.","author":[{"dropping-particle":"","family":"Jones","given":"Peter A.","non-dropping-particle":"","parse-names":false,"suffix":""}],"container-title":"Nature Reviews Genetics","id":"ITEM-2","issue":"7","issued":{"date-parts":[["2012","7","29"]]},"page":"484-492","publisher":"Nature Publishing Group","title":"Functions of DNA methylation: islands, start sites, gene bodies and beyond","type":"article-journal","volume":"13"},"uris":["http://www.mendeley.com/documents/?uuid=7a2ce3ef-e5b5-318b-b97d-9dbf19ff0f32"]}],"mendeley":{"formattedCitation":"[6], [7]","plainTextFormattedCitation":"[6], [7]","previouslyFormattedCitation":"[6], [7]"},"properties":{"noteIndex":0},"schema":"https://github.com/citation-style-language/schema/raw/master/csl-citation.json"}</w:instrText>
      </w:r>
      <w:r w:rsidR="00AD7E2B" w:rsidRPr="00AA6F8A">
        <w:rPr>
          <w:lang w:val="en-GB"/>
        </w:rPr>
        <w:fldChar w:fldCharType="separate"/>
      </w:r>
      <w:r w:rsidR="00D16E0E" w:rsidRPr="00AA6F8A">
        <w:rPr>
          <w:noProof/>
          <w:lang w:val="en-GB"/>
        </w:rPr>
        <w:t>[6], [7]</w:t>
      </w:r>
      <w:r w:rsidR="00AD7E2B" w:rsidRPr="00AA6F8A">
        <w:rPr>
          <w:lang w:val="en-GB"/>
        </w:rPr>
        <w:fldChar w:fldCharType="end"/>
      </w:r>
      <w:r w:rsidRPr="00AA6F8A">
        <w:rPr>
          <w:lang w:val="en-GB"/>
        </w:rPr>
        <w:t>, with a tendency for promotor regions to be unmethylated and gene body regions to be methylated when gene expression is activated</w:t>
      </w:r>
      <w:r w:rsidR="00AD7E2B" w:rsidRPr="00AA6F8A">
        <w:rPr>
          <w:lang w:val="en-GB"/>
        </w:rPr>
        <w:t xml:space="preserve"> </w:t>
      </w:r>
      <w:r w:rsidR="00AD7E2B" w:rsidRPr="00AA6F8A">
        <w:rPr>
          <w:lang w:val="en-GB"/>
        </w:rPr>
        <w:fldChar w:fldCharType="begin" w:fldLock="1"/>
      </w:r>
      <w:r w:rsidR="00D16E0E" w:rsidRPr="00AA6F8A">
        <w:rPr>
          <w:lang w:val="en-GB"/>
        </w:rPr>
        <w:instrText>ADDIN CSL_CITATION {"citationItems":[{"id":"ITEM-1","itemData":{"DOI":"10.1038/nrg3230","ISSN":"1471-0056","abstract":"Our understanding of the function of DNA methylation is developing now that we are able to look beyond CpG-rich regions at transcriptional start sites. The emerging picture is of a complex relationship between DNA methylation and transcription and of possible additional roles of methylation.","author":[{"dropping-particle":"","family":"Jones","given":"Peter A.","non-dropping-particle":"","parse-names":false,"suffix":""}],"container-title":"Nature Reviews Genetics","id":"ITEM-1","issue":"7","issued":{"date-parts":[["2012","7","29"]]},"page":"484-492","publisher":"Nature Publishing Group","title":"Functions of DNA methylation: islands, start sites, gene bodies and beyond","type":"article-journal","volume":"13"},"uris":["http://www.mendeley.com/documents/?uuid=7a2ce3ef-e5b5-318b-b97d-9dbf19ff0f32"]}],"mendeley":{"formattedCitation":"[7]","plainTextFormattedCitation":"[7]","previouslyFormattedCitation":"[7]"},"properties":{"noteIndex":0},"schema":"https://github.com/citation-style-language/schema/raw/master/csl-citation.json"}</w:instrText>
      </w:r>
      <w:r w:rsidR="00AD7E2B" w:rsidRPr="00AA6F8A">
        <w:rPr>
          <w:lang w:val="en-GB"/>
        </w:rPr>
        <w:fldChar w:fldCharType="separate"/>
      </w:r>
      <w:r w:rsidR="00D16E0E" w:rsidRPr="00AA6F8A">
        <w:rPr>
          <w:noProof/>
          <w:lang w:val="en-GB"/>
        </w:rPr>
        <w:t>[7]</w:t>
      </w:r>
      <w:r w:rsidR="00AD7E2B" w:rsidRPr="00AA6F8A">
        <w:rPr>
          <w:lang w:val="en-GB"/>
        </w:rPr>
        <w:fldChar w:fldCharType="end"/>
      </w:r>
      <w:r w:rsidRPr="00AA6F8A">
        <w:rPr>
          <w:lang w:val="en-GB"/>
        </w:rPr>
        <w:t>. This</w:t>
      </w:r>
      <w:r w:rsidR="00D84037" w:rsidRPr="00AA6F8A">
        <w:rPr>
          <w:lang w:val="en-GB"/>
        </w:rPr>
        <w:t>, amongst other complex patterns of gene regulation,</w:t>
      </w:r>
      <w:r w:rsidRPr="00AA6F8A">
        <w:rPr>
          <w:lang w:val="en-GB"/>
        </w:rPr>
        <w:t xml:space="preserve"> induces a correlation structure within EWAS data, and it is not clear whether a single site is driving an association and </w:t>
      </w:r>
      <w:del w:id="88" w:author="Tom Battram" w:date="2020-05-10T12:13:00Z">
        <w:r w:rsidRPr="00AA6F8A" w:rsidDel="00FA32DF">
          <w:rPr>
            <w:lang w:val="en-GB"/>
          </w:rPr>
          <w:delText>neighboring</w:delText>
        </w:r>
      </w:del>
      <w:ins w:id="89" w:author="Tom Battram" w:date="2020-05-10T12:13:00Z">
        <w:r w:rsidR="00FA32DF" w:rsidRPr="00AA6F8A">
          <w:rPr>
            <w:lang w:val="en-GB"/>
          </w:rPr>
          <w:t>neighbouring</w:t>
        </w:r>
      </w:ins>
      <w:r w:rsidRPr="00AA6F8A">
        <w:rPr>
          <w:lang w:val="en-GB"/>
        </w:rPr>
        <w:t xml:space="preserve"> sites are consequentially correlated, or if the cumulative contributions of all </w:t>
      </w:r>
      <w:del w:id="90" w:author="Tom Battram" w:date="2020-05-10T12:14:00Z">
        <w:r w:rsidRPr="00AA6F8A" w:rsidDel="00FA32DF">
          <w:rPr>
            <w:lang w:val="en-GB"/>
          </w:rPr>
          <w:delText>neighboring</w:delText>
        </w:r>
      </w:del>
      <w:ins w:id="91" w:author="Tom Battram" w:date="2020-05-10T12:14:00Z">
        <w:r w:rsidR="00FA32DF" w:rsidRPr="00AA6F8A">
          <w:rPr>
            <w:lang w:val="en-GB"/>
          </w:rPr>
          <w:t>neighbouring</w:t>
        </w:r>
      </w:ins>
      <w:r w:rsidRPr="00AA6F8A">
        <w:rPr>
          <w:lang w:val="en-GB"/>
        </w:rPr>
        <w:t xml:space="preserve"> sites </w:t>
      </w:r>
      <w:r w:rsidR="00D84037" w:rsidRPr="00AA6F8A">
        <w:rPr>
          <w:lang w:val="en-GB"/>
        </w:rPr>
        <w:t xml:space="preserve">associate with </w:t>
      </w:r>
      <w:r w:rsidRPr="00AA6F8A">
        <w:rPr>
          <w:lang w:val="en-GB"/>
        </w:rPr>
        <w:t xml:space="preserve">the regulatory process. </w:t>
      </w:r>
      <w:r w:rsidR="0055792C" w:rsidRPr="00AA6F8A">
        <w:rPr>
          <w:lang w:val="en-GB"/>
        </w:rPr>
        <w:t xml:space="preserve">In EWAS, it is commonplace to collapse DNA methylation sites into groups based on </w:t>
      </w:r>
      <w:r w:rsidR="006E4C03" w:rsidRPr="00AA6F8A">
        <w:rPr>
          <w:lang w:val="en-GB"/>
        </w:rPr>
        <w:t>proximity</w:t>
      </w:r>
      <w:r w:rsidR="0055792C" w:rsidRPr="00AA6F8A">
        <w:rPr>
          <w:lang w:val="en-GB"/>
        </w:rPr>
        <w:t xml:space="preserve"> and if they share the same direction of </w:t>
      </w:r>
      <w:r w:rsidR="00D84037" w:rsidRPr="00AA6F8A">
        <w:rPr>
          <w:lang w:val="en-GB"/>
        </w:rPr>
        <w:t xml:space="preserve">association </w:t>
      </w:r>
      <w:r w:rsidR="0055792C" w:rsidRPr="00AA6F8A">
        <w:rPr>
          <w:lang w:val="en-GB"/>
        </w:rPr>
        <w:t xml:space="preserve">and potentially magnitude of </w:t>
      </w:r>
      <w:r w:rsidR="00D84037" w:rsidRPr="00AA6F8A">
        <w:rPr>
          <w:lang w:val="en-GB"/>
        </w:rPr>
        <w:t>association</w:t>
      </w:r>
      <w:r w:rsidR="00790051" w:rsidRPr="00AA6F8A">
        <w:rPr>
          <w:lang w:val="en-GB"/>
        </w:rPr>
        <w:t>, this is often called differentially methylated region</w:t>
      </w:r>
      <w:r w:rsidR="00BA4556" w:rsidRPr="00AA6F8A">
        <w:rPr>
          <w:lang w:val="en-GB"/>
        </w:rPr>
        <w:t xml:space="preserve"> (DMR)</w:t>
      </w:r>
      <w:r w:rsidR="00790051" w:rsidRPr="00AA6F8A">
        <w:rPr>
          <w:lang w:val="en-GB"/>
        </w:rPr>
        <w:t xml:space="preserve"> analysis</w:t>
      </w:r>
      <w:r w:rsidR="00AD7E2B" w:rsidRPr="00AA6F8A">
        <w:rPr>
          <w:lang w:val="en-GB"/>
        </w:rPr>
        <w:t xml:space="preserve"> </w:t>
      </w:r>
      <w:r w:rsidR="00AD7E2B" w:rsidRPr="00AA6F8A">
        <w:rPr>
          <w:lang w:val="en-GB"/>
        </w:rPr>
        <w:fldChar w:fldCharType="begin" w:fldLock="1"/>
      </w:r>
      <w:r w:rsidR="00D16E0E" w:rsidRPr="00AA6F8A">
        <w:rPr>
          <w:lang w:val="en-GB"/>
        </w:rPr>
        <w:instrText>ADDIN CSL_CITATION {"citationItems":[{"id":"ITEM-1","itemData":{"DOI":"10.1093/bfgp/elw018","ISSN":"20412657","PMID":"27323952","abstract":"DNA methylation is one of the most important epigenetic mechanisms, and participates in the pathogenic processes of many diseases. Differentially methylated regions (DMRs) in the genome have been reported and implicated in a number of different diseases, tissues and cell types, and are associated with gene expression levels. Therefore, identification of DMRs is one of the most critical and fundamental issues in dissecting the disease etiologies. Based on bisulfite conversion, advances in sequence- and array-based technologies have helped investigators study genome-wide DNA methylation. Many methods have been developed to detect DMRs, and they have revolutionized our understanding of DNA methylation and provided new insights into its role in diverse biological functions. According to data and region types, we discuss various methods in detecting DMRs, their utility and limitations comprehensively. We recommend using a few of the methods in the same data and region type to detect DMRs because they could be complementary to one another.","author":[{"dropping-particle":"","family":"Chen","given":"Dao Peng","non-dropping-particle":"","parse-names":false,"suffix":""},{"dropping-particle":"","family":"Lin","given":"Ying Chao","non-dropping-particle":"","parse-names":false,"suffix":""},{"dropping-particle":"","family":"Fann","given":"Cathy S.J.","non-dropping-particle":"","parse-names":false,"suffix":""}],"container-title":"Briefings in Functional Genomics","id":"ITEM-1","issue":"6","issued":{"date-parts":[["2016"]]},"page":"485-490","title":"Methods for identifying differentially methylated regions for sequence- and array-based data","type":"article-journal","volume":"15"},"uris":["http://www.mendeley.com/documents/?uuid=0671ddab-c907-4512-879a-a7f441b69d18"]}],"mendeley":{"formattedCitation":"[8]","plainTextFormattedCitation":"[8]","previouslyFormattedCitation":"[8]"},"properties":{"noteIndex":0},"schema":"https://github.com/citation-style-language/schema/raw/master/csl-citation.json"}</w:instrText>
      </w:r>
      <w:r w:rsidR="00AD7E2B" w:rsidRPr="00AA6F8A">
        <w:rPr>
          <w:lang w:val="en-GB"/>
        </w:rPr>
        <w:fldChar w:fldCharType="separate"/>
      </w:r>
      <w:r w:rsidR="00D16E0E" w:rsidRPr="00AA6F8A">
        <w:rPr>
          <w:noProof/>
          <w:lang w:val="en-GB"/>
        </w:rPr>
        <w:t>[8]</w:t>
      </w:r>
      <w:r w:rsidR="00AD7E2B" w:rsidRPr="00AA6F8A">
        <w:rPr>
          <w:lang w:val="en-GB"/>
        </w:rPr>
        <w:fldChar w:fldCharType="end"/>
      </w:r>
      <w:r w:rsidR="0055792C" w:rsidRPr="00AA6F8A">
        <w:rPr>
          <w:lang w:val="en-GB"/>
        </w:rPr>
        <w:t xml:space="preserve">. This, however, does not explain whether the sites within groups are acting </w:t>
      </w:r>
      <w:r w:rsidRPr="00AA6F8A">
        <w:rPr>
          <w:lang w:val="en-GB"/>
        </w:rPr>
        <w:t xml:space="preserve">independently </w:t>
      </w:r>
      <w:commentRangeStart w:id="92"/>
      <w:r w:rsidRPr="00AA6F8A">
        <w:rPr>
          <w:lang w:val="en-GB"/>
        </w:rPr>
        <w:t xml:space="preserve">and cumulatively </w:t>
      </w:r>
      <w:r w:rsidR="0055792C" w:rsidRPr="00AA6F8A">
        <w:rPr>
          <w:lang w:val="en-GB"/>
        </w:rPr>
        <w:t xml:space="preserve">or as a single entity. </w:t>
      </w:r>
      <w:r w:rsidRPr="00AA6F8A">
        <w:rPr>
          <w:lang w:val="en-GB"/>
        </w:rPr>
        <w:t xml:space="preserve">A scenario could arise such that </w:t>
      </w:r>
      <w:r w:rsidR="0055792C" w:rsidRPr="00AA6F8A">
        <w:rPr>
          <w:lang w:val="en-GB"/>
        </w:rPr>
        <w:t xml:space="preserve">sites are identified in EWAS within a short distance of </w:t>
      </w:r>
      <w:r w:rsidR="00C81317" w:rsidRPr="00AA6F8A">
        <w:rPr>
          <w:lang w:val="en-GB"/>
        </w:rPr>
        <w:t>each other</w:t>
      </w:r>
      <w:r w:rsidR="0055792C" w:rsidRPr="00AA6F8A">
        <w:rPr>
          <w:lang w:val="en-GB"/>
        </w:rPr>
        <w:t xml:space="preserve"> and near to a gene linked to the trait of interest. Changes in DNA methylation at these sites are associated with changes in gene expression of </w:t>
      </w:r>
      <w:r w:rsidR="00790051" w:rsidRPr="00AA6F8A">
        <w:rPr>
          <w:lang w:val="en-GB"/>
        </w:rPr>
        <w:t xml:space="preserve">the nearby gene. In this scenario, you might expect the changes in DNA methylation </w:t>
      </w:r>
      <w:r w:rsidR="00801BA4" w:rsidRPr="00AA6F8A">
        <w:rPr>
          <w:lang w:val="en-GB"/>
        </w:rPr>
        <w:t xml:space="preserve">to </w:t>
      </w:r>
      <w:r w:rsidR="00790051" w:rsidRPr="00AA6F8A">
        <w:rPr>
          <w:lang w:val="en-GB"/>
        </w:rPr>
        <w:t xml:space="preserve">act in tandem and thus the grouping model would fit this data better. However, we </w:t>
      </w:r>
      <w:commentRangeEnd w:id="92"/>
      <w:r w:rsidR="005303DB">
        <w:rPr>
          <w:rStyle w:val="CommentReference"/>
        </w:rPr>
        <w:commentReference w:id="92"/>
      </w:r>
      <w:r w:rsidR="00790051" w:rsidRPr="00AA6F8A">
        <w:rPr>
          <w:lang w:val="en-GB"/>
        </w:rPr>
        <w:t xml:space="preserve">cannot be certain that the sites in this scenario are indeed acting completely (or at all) as one, and so the blanket model may actually be better suited. </w:t>
      </w:r>
      <w:r w:rsidR="00790051" w:rsidRPr="00AA6F8A">
        <w:rPr>
          <w:b/>
          <w:bCs/>
          <w:lang w:val="en-GB"/>
        </w:rPr>
        <w:t xml:space="preserve">Figure 1 </w:t>
      </w:r>
      <w:r w:rsidR="00790051" w:rsidRPr="00AA6F8A">
        <w:rPr>
          <w:lang w:val="en-GB"/>
        </w:rPr>
        <w:t>shows a representation of how the differences in models apply to DNA methylation data at a single small region</w:t>
      </w:r>
      <w:r w:rsidR="00C81317" w:rsidRPr="00AA6F8A">
        <w:rPr>
          <w:lang w:val="en-GB"/>
        </w:rPr>
        <w:t xml:space="preserve"> using the scenario </w:t>
      </w:r>
      <w:r w:rsidR="00D84037" w:rsidRPr="00AA6F8A">
        <w:rPr>
          <w:lang w:val="en-GB"/>
        </w:rPr>
        <w:t xml:space="preserve">just </w:t>
      </w:r>
      <w:r w:rsidR="00C81317" w:rsidRPr="00AA6F8A">
        <w:rPr>
          <w:lang w:val="en-GB"/>
        </w:rPr>
        <w:t>described as an example</w:t>
      </w:r>
      <w:r w:rsidR="00790051" w:rsidRPr="00AA6F8A">
        <w:rPr>
          <w:lang w:val="en-GB"/>
        </w:rPr>
        <w:t xml:space="preserve">. Of course, there are far more scenarios possible and furthermore, the models aren’t restricted to a single small region in the genome. They apply to all sites, as do the </w:t>
      </w:r>
      <w:r w:rsidR="00774D7E" w:rsidRPr="00AA6F8A">
        <w:rPr>
          <w:lang w:val="en-GB"/>
        </w:rPr>
        <w:t>DMR</w:t>
      </w:r>
      <w:r w:rsidR="00790051" w:rsidRPr="00AA6F8A">
        <w:rPr>
          <w:lang w:val="en-GB"/>
        </w:rPr>
        <w:t xml:space="preserve"> methods used in EWAS. </w:t>
      </w:r>
      <w:commentRangeStart w:id="93"/>
      <w:r w:rsidRPr="00AA6F8A">
        <w:rPr>
          <w:lang w:val="en-GB"/>
        </w:rPr>
        <w:t>Thus</w:t>
      </w:r>
      <w:r w:rsidR="00C81317" w:rsidRPr="00AA6F8A">
        <w:rPr>
          <w:lang w:val="en-GB"/>
        </w:rPr>
        <w:t>,</w:t>
      </w:r>
      <w:r w:rsidR="00790051" w:rsidRPr="00AA6F8A">
        <w:rPr>
          <w:lang w:val="en-GB"/>
        </w:rPr>
        <w:t xml:space="preserve"> by applying both methods to DNA methylation data across multiple phenotypes and comparing their utility we can </w:t>
      </w:r>
      <w:r w:rsidR="00E93293" w:rsidRPr="00AA6F8A">
        <w:rPr>
          <w:lang w:val="en-GB"/>
        </w:rPr>
        <w:t xml:space="preserve">gain insight into how DNA methylation operates across gene regions. Furthermore, it is important to </w:t>
      </w:r>
      <w:r w:rsidR="00B53C83" w:rsidRPr="00AA6F8A">
        <w:rPr>
          <w:lang w:val="en-GB"/>
        </w:rPr>
        <w:t>find the model that best fits the data to help prevent biased estimates</w:t>
      </w:r>
      <w:r w:rsidR="00E93293" w:rsidRPr="00AA6F8A">
        <w:rPr>
          <w:lang w:val="en-GB"/>
        </w:rPr>
        <w:t>.</w:t>
      </w:r>
      <w:r w:rsidR="00B824ED" w:rsidRPr="00AA6F8A">
        <w:rPr>
          <w:lang w:val="en-GB"/>
        </w:rPr>
        <w:t xml:space="preserve"> </w:t>
      </w:r>
      <w:commentRangeEnd w:id="93"/>
      <w:r w:rsidR="00B115D4">
        <w:rPr>
          <w:rStyle w:val="CommentReference"/>
        </w:rPr>
        <w:commentReference w:id="93"/>
      </w:r>
    </w:p>
    <w:p w14:paraId="47AF4977" w14:textId="7BEBB824" w:rsidR="003E7880" w:rsidRPr="00AA6F8A" w:rsidRDefault="00E56ECF">
      <w:pPr>
        <w:pStyle w:val="BodyText"/>
        <w:rPr>
          <w:lang w:val="en-GB"/>
        </w:rPr>
      </w:pPr>
      <w:r w:rsidRPr="00AA6F8A">
        <w:rPr>
          <w:lang w:val="en-GB"/>
        </w:rPr>
        <w:t>This study</w:t>
      </w:r>
      <w:r w:rsidR="00CE4BBF" w:rsidRPr="00AA6F8A">
        <w:rPr>
          <w:lang w:val="en-GB"/>
        </w:rPr>
        <w:t xml:space="preserve"> </w:t>
      </w:r>
      <w:r w:rsidR="00F8719C" w:rsidRPr="00AA6F8A">
        <w:rPr>
          <w:lang w:val="en-GB"/>
        </w:rPr>
        <w:t xml:space="preserve">aims to estimate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F8719C" w:rsidRPr="00AA6F8A">
        <w:rPr>
          <w:lang w:val="en-GB"/>
        </w:rPr>
        <w:t xml:space="preserve"> values across a </w:t>
      </w:r>
      <w:commentRangeStart w:id="94"/>
      <w:r w:rsidR="00F8719C" w:rsidRPr="00AA6F8A">
        <w:rPr>
          <w:lang w:val="en-GB"/>
        </w:rPr>
        <w:t xml:space="preserve">plethora </w:t>
      </w:r>
      <w:commentRangeEnd w:id="94"/>
      <w:r w:rsidR="005303DB">
        <w:rPr>
          <w:rStyle w:val="CommentReference"/>
        </w:rPr>
        <w:commentReference w:id="94"/>
      </w:r>
      <w:r w:rsidR="00F8719C" w:rsidRPr="00AA6F8A">
        <w:rPr>
          <w:lang w:val="en-GB"/>
        </w:rPr>
        <w:t xml:space="preserve">of traits and test </w:t>
      </w:r>
      <w:r w:rsidR="00CE4BBF" w:rsidRPr="00AA6F8A">
        <w:rPr>
          <w:lang w:val="en-GB"/>
        </w:rPr>
        <w:t xml:space="preserve">their ability to </w:t>
      </w:r>
      <w:commentRangeStart w:id="95"/>
      <w:r w:rsidR="00CE4BBF" w:rsidRPr="00AA6F8A">
        <w:rPr>
          <w:lang w:val="en-GB"/>
        </w:rPr>
        <w:t>predict successful identification of sites in an EWAS</w:t>
      </w:r>
      <w:r w:rsidR="00D84037" w:rsidRPr="00AA6F8A">
        <w:rPr>
          <w:lang w:val="en-GB"/>
        </w:rPr>
        <w:t xml:space="preserve"> at a given p-value threshold</w:t>
      </w:r>
      <w:commentRangeEnd w:id="95"/>
      <w:r w:rsidR="005303DB">
        <w:rPr>
          <w:rStyle w:val="CommentReference"/>
        </w:rPr>
        <w:commentReference w:id="95"/>
      </w:r>
      <w:r w:rsidR="00CE4BBF" w:rsidRPr="00AA6F8A">
        <w:rPr>
          <w:lang w:val="en-GB"/>
        </w:rPr>
        <w:t>,</w:t>
      </w:r>
      <w:r w:rsidR="00774D7E" w:rsidRPr="00AA6F8A">
        <w:rPr>
          <w:lang w:val="en-GB"/>
        </w:rPr>
        <w:t xml:space="preserve"> which would suggest these </w:t>
      </w:r>
      <w:commentRangeStart w:id="96"/>
      <w:r w:rsidR="00774D7E" w:rsidRPr="00AA6F8A">
        <w:rPr>
          <w:lang w:val="en-GB"/>
        </w:rPr>
        <w:t xml:space="preserve">values can be used to assess </w:t>
      </w:r>
      <w:r w:rsidR="00CE4BBF" w:rsidRPr="00AA6F8A">
        <w:rPr>
          <w:lang w:val="en-GB"/>
        </w:rPr>
        <w:t>future trajectories</w:t>
      </w:r>
      <w:commentRangeEnd w:id="96"/>
      <w:r w:rsidR="005303DB">
        <w:rPr>
          <w:rStyle w:val="CommentReference"/>
        </w:rPr>
        <w:commentReference w:id="96"/>
      </w:r>
      <w:r w:rsidR="00CE4BBF" w:rsidRPr="00AA6F8A">
        <w:rPr>
          <w:lang w:val="en-GB"/>
        </w:rPr>
        <w:t>.</w:t>
      </w:r>
      <w:r w:rsidR="00F8719C" w:rsidRPr="00AA6F8A">
        <w:rPr>
          <w:lang w:val="en-GB"/>
        </w:rPr>
        <w:t xml:space="preserve"> </w:t>
      </w:r>
      <w:r w:rsidR="00CE4BBF" w:rsidRPr="00AA6F8A">
        <w:rPr>
          <w:lang w:val="en-GB"/>
        </w:rPr>
        <w:t xml:space="preserve">To do this we perform hundreds of EWAS studies and evaluate if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CE4BBF" w:rsidRPr="00AA6F8A">
        <w:rPr>
          <w:lang w:val="en-GB"/>
        </w:rPr>
        <w:t xml:space="preserve"> estimates are predictive of the</w:t>
      </w:r>
      <w:r w:rsidR="00E26C8B" w:rsidRPr="00AA6F8A">
        <w:rPr>
          <w:lang w:val="en-GB"/>
        </w:rPr>
        <w:t xml:space="preserve"> number of sites identified by the EWAS at various P value thresholds</w:t>
      </w:r>
      <w:r w:rsidR="00CE4BBF" w:rsidRPr="00AA6F8A">
        <w:rPr>
          <w:lang w:val="en-GB"/>
        </w:rPr>
        <w:t xml:space="preserve">. We also compare the performance of different models underlying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CE4BBF" w:rsidRPr="00AA6F8A">
        <w:rPr>
          <w:lang w:val="en-GB"/>
        </w:rPr>
        <w:t xml:space="preserve"> estimates to infer likely methylation architecture of complex traits.</w:t>
      </w:r>
      <w:r w:rsidR="007C1E8B" w:rsidRPr="00AA6F8A">
        <w:rPr>
          <w:lang w:val="en-GB"/>
        </w:rPr>
        <w:t xml:space="preserve"> </w:t>
      </w:r>
    </w:p>
    <w:p w14:paraId="35EC7E5F" w14:textId="77777777" w:rsidR="00F45FE8" w:rsidRPr="00AA6F8A" w:rsidRDefault="00F45FE8" w:rsidP="00F45FE8">
      <w:pPr>
        <w:pStyle w:val="BodyText"/>
        <w:rPr>
          <w:lang w:val="en-GB"/>
        </w:rPr>
      </w:pPr>
    </w:p>
    <w:p w14:paraId="670D66DA" w14:textId="77777777" w:rsidR="00F45FE8" w:rsidRPr="00AA6F8A" w:rsidRDefault="00F45FE8" w:rsidP="00F45FE8">
      <w:pPr>
        <w:pStyle w:val="BodyText"/>
        <w:rPr>
          <w:lang w:val="en-GB"/>
        </w:rPr>
      </w:pPr>
    </w:p>
    <w:p w14:paraId="0952C765" w14:textId="2D35902F" w:rsidR="00F45FE8" w:rsidRPr="00AA6F8A" w:rsidRDefault="00F45FE8" w:rsidP="00F45FE8">
      <w:pPr>
        <w:pStyle w:val="BodyText"/>
        <w:rPr>
          <w:lang w:val="en-GB"/>
        </w:rPr>
      </w:pPr>
      <w:r w:rsidRPr="00AA6F8A">
        <w:rPr>
          <w:noProof/>
          <w:lang w:val="en-GB"/>
        </w:rPr>
        <w:lastRenderedPageBreak/>
        <mc:AlternateContent>
          <mc:Choice Requires="wps">
            <w:drawing>
              <wp:anchor distT="0" distB="0" distL="114300" distR="114300" simplePos="0" relativeHeight="251659264" behindDoc="0" locked="0" layoutInCell="1" allowOverlap="1" wp14:anchorId="7AE92B65" wp14:editId="5E32B71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5D0DD46" w14:textId="0ACA84D9" w:rsidR="00974C6F" w:rsidRDefault="00974C6F" w:rsidP="00F45FE8">
                            <w:pPr>
                              <w:pStyle w:val="BodyText"/>
                            </w:pPr>
                            <w:r>
                              <w:t>Box1: The argument for increasing sample size for EWAS</w:t>
                            </w:r>
                          </w:p>
                          <w:p w14:paraId="58C5896A" w14:textId="78E1CE01" w:rsidR="00974C6F" w:rsidRPr="00E46ED6" w:rsidRDefault="00974C6F" w:rsidP="00E82D91">
                            <w:pPr>
                              <w:pStyle w:val="BodyText"/>
                            </w:pPr>
                            <w:r>
                              <w:t xml:space="preserve">The need for larger sample sizes in GWAS has been empirically demonstrated across a broad range of traits. For height and body mass index (BMI), the number of associations dramatically increased from 12 to </w:t>
                            </w:r>
                            <w:r w:rsidRPr="00D64EC1">
                              <w:t>3290</w:t>
                            </w:r>
                            <w:r>
                              <w:t xml:space="preserve"> and from one to 941, respectively after increasing sample sizes by ~670,000 </w:t>
                            </w:r>
                            <w:r>
                              <w:fldChar w:fldCharType="begin" w:fldLock="1"/>
                            </w:r>
                            <w:r>
                              <w:instrText>ADDIN CSL_CITATION {"citationItems":[{"id":"ITEM-1","itemData":{"DOI":"10.1038/ng.125","ISSN":"10614036","abstract":"Height is a classic polygenic trait, reflecting the combined influence of multiple as-yet-undiscovered genetic factors. We carried out a meta-analysis of genome-wide association study data of height from 15,821 individuals at 2.2 million SNPs, and followed up the strongest findings in &gt;10,000 subjects. Ten newly identified and two previously reported loci were strongly associated with variation in height (P values from 4 × 10-7 to 8 × 10-22). Together, these 12 loci account for ∼2% of the population variation in height. Individuals with ≤8 height-increasing alleles and ≥16 height-increasing alleles differ in height by ∼3.5 cm. The newly identified loci, along with several additional loci with strongly suggestive associations, encompass both strong biological candidates and unexpected genes, and highlight several pathways (let-7 targets, chromatin remodeling proteins and Hedgehog signaling) as important regulators of human stature. These results expand the picture of the biological regulation of human height and of the genetic architecture of this classical complex trait. © 2008 Nature Publishing Group.","author":[{"dropping-particle":"","family":"Lettre","given":"Guillaume","non-dropping-particle":"","parse-names":false,"suffix":""},{"dropping-particle":"","family":"Jackson","given":"Anne U.","non-dropping-particle":"","parse-names":false,"suffix":""},{"dropping-particle":"","family":"Gieger","given":"Christian","non-dropping-particle":"","parse-names":false,"suffix":""},{"dropping-particle":"","family":"Schumacher","given":"Fredrick R.","non-dropping-particle":"","parse-names":false,"suffix":""},{"dropping-particle":"","family":"Berndt","given":"Sonja I.","non-dropping-particle":"","parse-names":false,"suffix":""},{"dropping-particle":"","family":"Sanna","given":"Serena","non-dropping-particle":"","parse-names":false,"suffix":""},{"dropping-particle":"","family":"Eyheramendy","given":"Susana","non-dropping-particle":"","parse-names":false,"suffix":""},{"dropping-particle":"","family":"Voight","given":"Benjamin F.","non-dropping-particle":"","parse-names":false,"suffix":""},{"dropping-particle":"","family":"Butler","given":"Johannah L.","non-dropping-particle":"","parse-names":false,"suffix":""},{"dropping-particle":"","family":"Guiducci","given":"Candace","non-dropping-particle":"","parse-names":false,"suffix":""},{"dropping-particle":"","family":"Illig","given":"Thomas","non-dropping-particle":"","parse-names":false,"suffix":""},{"dropping-particle":"","family":"Hackett","given":"Rachel","non-dropping-particle":"","parse-names":false,"suffix":""},{"dropping-particle":"","family":"Heid","given":"Iris M.","non-dropping-particle":"","parse-names":false,"suffix":""},{"dropping-particle":"","family":"Jacobs","given":"Kevin B.","non-dropping-particle":"","parse-names":false,"suffix":""},{"dropping-particle":"","family":"Lyssenko","given":"Valeriya","non-dropping-particle":"","parse-names":false,"suffix":""},{"dropping-particle":"","family":"Uda","given":"Manuela","non-dropping-particle":"","parse-names":false,"suffix":""},{"dropping-particle":"","family":"Boehnke","given":"Michael","non-dropping-particle":"","parse-names":false,"suffix":""},{"dropping-particle":"","family":"Chanock","given":"Stephen J.","non-dropping-particle":"","parse-names":false,"suffix":""},{"dropping-particle":"","family":"Groop","given":"Leif C.","non-dropping-particle":"","parse-names":false,"suffix":""},{"dropping-particle":"","family":"Hu","given":"Frank B.","non-dropping-particle":"","parse-names":false,"suffix":""},{"dropping-particle":"","family":"Isomaa","given":"Bo","non-dropping-particle":"","parse-names":false,"suffix":""},{"dropping-particle":"","family":"Kraft","given":"Peter","non-dropping-particle":"","parse-names":false,"suffix":""},{"dropping-particle":"","family":"Peltonen","given":"Leena","non-dropping-particle":"","parse-names":false,"suffix":""},{"dropping-particle":"","family":"Salomaa","given":"Veikko","non-dropping-particle":"","parse-names":false,"suffix":""},{"dropping-particle":"","family":"Schlessinger","given":"David","non-dropping-particle":"","parse-names":false,"suffix":""},{"dropping-particle":"","family":"Hunter","given":"David J.","non-dropping-particle":"","parse-names":false,"suffix":""},{"dropping-particle":"","family":"Hayes","given":"Richard B.","non-dropping-particle":"","parse-names":false,"suffix":""},{"dropping-particle":"","family":"Abecasis","given":"Gonçalo R.","non-dropping-particle":"","parse-names":false,"suffix":""},{"dropping-particle":"","family":"Wichmann","given":"H. Erich","non-dropping-particle":"","parse-names":false,"suffix":""},{"dropping-particle":"","family":"Mohlke","given":"Karen L.","non-dropping-particle":"","parse-names":false,"suffix":""},{"dropping-particle":"","family":"Hirschhorn","given":"Joel N.","non-dropping-particle":"","parse-names":false,"suffix":""}],"container-title":"Nature Genetics","id":"ITEM-1","issued":{"date-parts":[["2008"]]},"title":"Identification of ten loci associated with height highlights new biological pathways in human growth","type":"article-journal"},"uris":["http://www.mendeley.com/documents/?uuid=7e8b432f-314f-4337-aff5-e32a9a6cc23e"]},{"id":"ITEM-2","itemData":{"DOI":"10.1126/science.1141634","ISSN":"00368075","abstract":"Obesity is a serious international health problem that increases the risk of several common diseases. The genetic factors predisposing to obesity are poorly understood. A genome-wide search for type 2 diabetes-susceptibility genes identified a common variant in the FTO (fat mass and obesity associated) gene that predisposes to diabetes through an effect on body mass index (SMI). An additive association of the variant with Ml was replicated in 13 cohorts with 38,759 participants. The 16% of adults who are homozygous for the risk allele weighed about 3 kilograms more and had 1.67-fold increased odds of obesity when compared with those not inheriting a risk allele. This association was observed from age 7 years upward and reflects a specific increase in fat mass.","author":[{"dropping-particle":"","family":"Frayling","given":"Timothy M.","non-dropping-particle":"","parse-names":false,"suffix":""},{"dropping-particle":"","family":"Timpson","given":"Nicholas J.","non-dropping-particle":"","parse-names":false,"suffix":""},{"dropping-particle":"","family":"Weedon","given":"Michael N.","non-dropping-particle":"","parse-names":false,"suffix":""},{"dropping-particle":"","family":"Zeggini","given":"Eleftheria","non-dropping-particle":"","parse-names":false,"suffix":""},{"dropping-particle":"","family":"Freathy","given":"Rachel M.","non-dropping-particle":"","parse-names":false,"suffix":""},{"dropping-particle":"","family":"Lindgren","given":"Cecilia M.","non-dropping-particle":"","parse-names":false,"suffix":""},{"dropping-particle":"","family":"Perry","given":"John R.B.","non-dropping-particle":"","parse-names":false,"suffix":""},{"dropping-particle":"","family":"Elliott","given":"Katherine S.","non-dropping-particle":"","parse-names":false,"suffix":""},{"dropping-particle":"","family":"Lango","given":"Hana","non-dropping-particle":"","parse-names":false,"suffix":""},{"dropping-particle":"","family":"Rayner","given":"Nigel W.","non-dropping-particle":"","parse-names":false,"suffix":""},{"dropping-particle":"","family":"Shields","given":"Beverley","non-dropping-particle":"","parse-names":false,"suffix":""},{"dropping-particle":"","family":"Harries","given":"Lorna W.","non-dropping-particle":"","parse-names":false,"suffix":""},{"dropping-particle":"","family":"Barrett","given":"Jeffrey C.","non-dropping-particle":"","parse-names":false,"suffix":""},{"dropping-particle":"","family":"Ellard","given":"Sian","non-dropping-particle":"","parse-names":false,"suffix":""},{"dropping-particle":"","family":"Groves","given":"Christopher J.","non-dropping-particle":"","parse-names":false,"suffix":""},{"dropping-particle":"","family":"Knight","given":"Bridget","non-dropping-particle":"","parse-names":false,"suffix":""},{"dropping-particle":"","family":"Patch","given":"Ann Marie","non-dropping-particle":"","parse-names":false,"suffix":""},{"dropping-particle":"","family":"Ness","given":"Andrew R.","non-dropping-particle":"","parse-names":false,"suffix":""},{"dropping-particle":"","family":"Ebrahim","given":"Shah","non-dropping-particle":"","parse-names":false,"suffix":""},{"dropping-particle":"","family":"Lawlor","given":"Debbie A.","non-dropping-particle":"","parse-names":false,"suffix":""},{"dropping-particle":"","family":"Ring","given":"Susan M.","non-dropping-particle":"","parse-names":false,"suffix":""},{"dropping-particle":"","family":"Ben-Shlomo","given":"Yoav","non-dropping-particle":"","parse-names":false,"suffix":""},{"dropping-particle":"","family":"Jarvelin","given":"Marjo Riitta","non-dropping-particle":"","parse-names":false,"suffix":""},{"dropping-particle":"","family":"Sovio","given":"Ulla","non-dropping-particle":"","parse-names":false,"suffix":""},{"dropping-particle":"","family":"Bennett","given":"Amanda J.","non-dropping-particle":"","parse-names":false,"suffix":""},{"dropping-particle":"","family":"Melzer","given":"David","non-dropping-particle":"","parse-names":false,"suffix":""},{"dropping-particle":"","family":"Ferrucci","given":"Luigi","non-dropping-particle":"","parse-names":false,"suffix":""},{"dropping-particle":"","family":"Loos","given":"Ruth J.F.","non-dropping-particle":"","parse-names":false,"suffix":""},{"dropping-particle":"","family":"Barroso","given":"Inês","non-dropping-particle":"","parse-names":false,"suffix":""},{"dropping-particle":"","family":"Wareham","given":"Nicholas J.","non-dropping-particle":"","parse-names":false,"suffix":""},{"dropping-particle":"","family":"Karpe","given":"Fredrik","non-dropping-particle":"","parse-names":false,"suffix":""},{"dropping-particle":"","family":"Owen","given":"Katharine R.","non-dropping-particle":"","parse-names":false,"suffix":""},{"dropping-particle":"","family":"Cardon","given":"Lon R.","non-dropping-particle":"","parse-names":false,"suffix":""},{"dropping-particle":"","family":"Walker","given":"Mark","non-dropping-particle":"","parse-names":false,"suffix":""},{"dropping-particle":"","family":"Hitman","given":"Graham A.","non-dropping-particle":"","parse-names":false,"suffix":""},{"dropping-particle":"","family":"Palmer","given":"Colin N.A.","non-dropping-particle":"","parse-names":false,"suffix":""},{"dropping-particle":"","family":"Doney","given":"Alex S.F.","non-dropping-particle":"","parse-names":false,"suffix":""},{"dropping-particle":"","family":"Morris","given":"Andrew D.","non-dropping-particle":"","parse-names":false,"suffix":""},{"dropping-particle":"","family":"Smith","given":"George Davey","non-dropping-particle":"","parse-names":false,"suffix":""},{"dropping-particle":"","family":"Hattersley","given":"Andrew T.","non-dropping-particle":"","parse-names":false,"suffix":""},{"dropping-particle":"","family":"McCarthy","given":"Mark I.","non-dropping-particle":"","parse-names":false,"suffix":""}],"container-title":"Science","id":"ITEM-2","issued":{"date-parts":[["2007"]]},"title":"A common variant in the FTO gene is associated with body mass index and predisposes to childhood and adult obesity","type":"article-journal"},"uris":["http://www.mendeley.com/documents/?uuid=42f7e75f-840b-4b72-8904-e0b3a4e236cc"]},{"id":"ITEM-3","itemData":{"DOI":"10.1093/hmg/ddy271","ISSN":"14602083","abstract":"Recent genome-wide association studies (GWAS) of height and body mass index (BMI) in ~250 000 European participants have led to the discovery of ~700 and ~100 nearly independent single nucleotide polymorphisms (SNPs) associated with these traits, respectively. Here we combine summary statistics from those two studies with GWAS of height and BMI performed in ~450 000 UK Biobank participants of European ancestry. Overall, our combined GWAS meta-analysis reaches N ~700 000 individuals and substantially increases the number of GWAS signals associated with these traits. We identified 3290 and 941 near-independent SNPs associated with height and BMI, respectively (at a revised genome-wide significance threshold of P &lt; 1 × 10 −8 ), including 1185 height-associated SNPs and 751 BMI-associated SNPs located within loci not previously identified by these two GWAS. The near-independent genome-wide significant SNPs explain ~24.6% of the variance of height and ~6.0% of the variance of BMI in an independent sample from the Health and Retirement Study (HRS). Correlations between polygenic scores based upon these SNPs with actual height and BMI in HRS participants were ~0.44 and ~0.22, respectively. From analyses of integrating GWAS and expression quantitative trait loci (eQTL) data by summary-data-based Mendelian randomization, we identified an enrichment of eQTLs among lead height and BMI signals, prioritizing 610 and 138 genes, respectively. Our study demonstrates that, as previously predicted, increasing GWAS sample sizes continues to deliver, by the discovery of new loci, increasing prediction accuracy and providing additional data to achieve deeper insight into complex trait biology. All summary statistics are made available for follow-up studies.","author":[{"dropping-particle":"","family":"Yengo","given":"Loic","non-dropping-particle":"","parse-names":false,"suffix":""},{"dropping-particle":"","family":"Sidorenko","given":"Julia","non-dropping-particle":"","parse-names":false,"suffix":""},{"dropping-particle":"","family":"Kemper","given":"Kathryn E.","non-dropping-particle":"","parse-names":false,"suffix":""},{"dropping-particle":"","family":"Zheng","given":"Zhili","non-dropping-particle":"","parse-names":false,"suffix":""},{"dropping-particle":"","family":"Wood","given":"Andrew R.","non-dropping-particle":"","parse-names":false,"suffix":""},{"dropping-particle":"","family":"Weedon","given":"Michael N.","non-dropping-particle":"","parse-names":false,"suffix":""},{"dropping-particle":"","family":"Frayling","given":"Timothy M.","non-dropping-particle":"","parse-names":false,"suffix":""},{"dropping-particle":"","family":"Hirschhorn","given":"Joel","non-dropping-particle":"","parse-names":false,"suffix":""},{"dropping-particle":"","family":"Yang","given":"Jian","non-dropping-particle":"","parse-names":false,"suffix":""},{"dropping-particle":"","family":"Visscher","given":"Peter M.","non-dropping-particle":"","parse-names":false,"suffix":""}],"container-title":"Human Molecular Genetics","id":"ITEM-3","issued":{"date-parts":[["2018"]]},"title":"Meta-analysis of genome-wide association studies for height and body mass index in ~700 000 individuals of European ancestry","type":"article-journal"},"uris":["http://www.mendeley.com/documents/?uuid=2ec96d4d-6055-403e-890a-91350ccc5858"]}],"mendeley":{"formattedCitation":"[27]–[29]","plainTextFormattedCitation":"[27]–[29]","previouslyFormattedCitation":"[26]–[28]"},"properties":{"noteIndex":0},"schema":"https://github.com/citation-style-language/schema/raw/master/csl-citation.json"}</w:instrText>
                            </w:r>
                            <w:r>
                              <w:fldChar w:fldCharType="separate"/>
                            </w:r>
                            <w:r w:rsidRPr="00E2245E">
                              <w:rPr>
                                <w:noProof/>
                              </w:rPr>
                              <w:t>[27]–[29]</w:t>
                            </w:r>
                            <w:r>
                              <w:fldChar w:fldCharType="end"/>
                            </w:r>
                            <w:r>
                              <w:t xml:space="preserve">. This trend can be seen for many traits. Similar to early GWAS, many EWAS are discovering few sites strongly associated with complex traits. However, an example that suggests promise for increasing sample sizes for EWAS is seen with BMI, where an EWAS of 459 individuals identified just five sites, but increasing the sample size to over 5,000 led to identification of 278 sites </w:t>
                            </w:r>
                            <w:r>
                              <w:fldChar w:fldCharType="begin" w:fldLock="1"/>
                            </w:r>
                            <w:r>
                              <w:instrText>ADDIN CSL_CITATION {"citationItems":[{"id":"ITEM-1","itemData":{"DOI":"10.1016/S0140-6736(13)62674-4","ISSN":"1474547X","PMID":"24630777","abstract":"Background Obesity is a major health problem that is determined by interactions between lifestyle and environmental and genetic factors. Although associations between several genetic variants and body-mass index (BMI) have been identified, little is known about epigenetic changes related to BMI. We undertook a genome-wide analysis of methylation at CpG sites in relation to BMI. Methods 479 individuals of European origin recruited by the Cardiogenics Consortium formed our discovery cohort. We typed their whole-blood DNA with the Infinium HumanMethylation450 array. After quality control, methylation levels were tested for association with BMI. Methylation sites showing an association with BMI at a false discovery rate q value of 0·05 or less were taken forward for replication in a cohort of 339 unrelated white patients of northern European origin from the MARTHA cohort. Sites that remained significant in this primary replication cohort were tested in a second replication cohort of 1789 white patients of European origin from the KORA cohort. We examined whether methylation levels at identified sites also showed an association with BMI in DNA from adipose tissue (n=635) and skin (n=395) obtained from white female individuals participating in the MuTHER study. Finally, we examined the association of methylation at BMI-Associated sites with genetic variants and with gene expression. Findings 20 individuals from the discovery cohort were excluded from analyses after quality-control checks, leaving 459 participants. After adjustment for covariates, we identified an association (q value ≤middot&amp;05) between methylation at five probes across three different genes and BMI. The associations with three of these probes - cg22891070, cg27146050, and cg16672562, all of which are in intron 1 of HIF3A - were confirmed in both the primary and second replication cohorts. For every 0·1 increase in methylation β value at cg22891070, BMI was 3·6% (95% CI 2·9) higher in the discovery cohort, 2·7% (1·2) higher in the primary replication cohort, and 0·8% (0·4) higher in the second replication cohort. For the MuTHER cohort, methylation at cg22891070 was associated with BMI in adipose tissue (p=1·72×10) but not in skin (p=0·882). We observed a significant inverse correlation (p=0·005) between methylation at cg22891070 and expression of one HIF3A gene-expression probe in adipose tissue. Two single nucleotide polymorphisms - rs8102595 and rs3826795 - had independent associations with…","author":[{"dropping-particle":"","family":"Dick","given":"Katherine J.","non-dropping-particle":"","parse-names":false,"suffix":""},{"dropping-particle":"","family":"Nelson","given":"Christopher P.","non-dropping-particle":"","parse-names":false,"suffix":""},{"dropping-particle":"","family":"Tsaprouni","given":"Loukia","non-dropping-particle":"","parse-names":false,"suffix":""},{"dropping-particle":"","family":"Sandling","given":"Johanna K.","non-dropping-particle":"","parse-names":false,"suffix":""},{"dropping-particle":"","family":"Aïssi","given":"Dylan","non-dropping-particle":"","parse-names":false,"suffix":""},{"dropping-particle":"","family":"Wahl","given":"Simone","non-dropping-particle":"","parse-names":false,"suffix":""},{"dropping-particle":"","family":"Meduri","given":"Eshwar","non-dropping-particle":"","parse-names":false,"suffix":""},{"dropping-particle":"","family":"Morange","given":"Pierre Emmanuel","non-dropping-particle":"","parse-names":false,"suffix":""},{"dropping-particle":"","family":"Gagnon","given":"France","non-dropping-particle":"","parse-names":false,"suffix":""},{"dropping-particle":"","family":"Grallert","given":"Harald","non-dropping-particle":"","parse-names":false,"suffix":""},{"dropping-particle":"","family":"Waldenberger","given":"Melanie","non-dropping-particle":"","parse-names":false,"suffix":""},{"dropping-particle":"","family":"Peters","given":"Annette","non-dropping-particle":"","parse-names":false,"suffix":""},{"dropping-particle":"","family":"Erdmann","given":"Jeanette","non-dropping-particle":"","parse-names":false,"suffix":""},{"dropping-particle":"","family":"Hengstenberg","given":"Christian","non-dropping-particle":"","parse-names":false,"suffix":""},{"dropping-particle":"","family":"Cambien","given":"Francois","non-dropping-particle":"","parse-names":false,"suffix":""},{"dropping-particle":"","family":"Goodall","given":"Alison H.","non-dropping-particle":"","parse-names":false,"suffix":""},{"dropping-particle":"","family":"Ouwehand","given":"Willem H.","non-dropping-particle":"","parse-names":false,"suffix":""},{"dropping-particle":"","family":"Schunkert","given":"Heribert","non-dropping-particle":"","parse-names":false,"suffix":""},{"dropping-particle":"","family":"Thompson","given":"John R.","non-dropping-particle":"","parse-names":false,"suffix":""},{"dropping-particle":"","family":"Spector","given":"Tim D.","non-dropping-particle":"","parse-names":false,"suffix":""},{"dropping-particle":"","family":"Gieger","given":"Christian","non-dropping-particle":"","parse-names":false,"suffix":""},{"dropping-particle":"","family":"Trégouët","given":"David Alexandre","non-dropping-particle":"","parse-names":false,"suffix":""},{"dropping-particle":"","family":"Deloukas","given":"Panos","non-dropping-particle":"","parse-names":false,"suffix":""},{"dropping-particle":"","family":"Samani","given":"Nilesh J.","non-dropping-particle":"","parse-names":false,"suffix":""}],"container-title":"The Lancet","id":"ITEM-1","issued":{"date-parts":[["2014"]]},"title":"DNA methylation and body-mass index: A genome-wide analysis","type":"article-journal"},"uris":["http://www.mendeley.com/documents/?uuid=5bdb71d7-5038-4eec-ac75-4d5a0f949f3f"]},{"id":"ITEM-2","itemData":{"DOI":"10.1038/nature20784","ISBN":"1476-4687 (Electronic)\\r0028-0836 (Linking)","ISSN":"1476-4687","PMID":"28002404","abstract":"Approximately 1.5 billion people worldwide are overweight or affected by obesity, and are at risk of developing type 2 diabetes, cardiovascular disease and related metabolic and inflammatory disturbances. Although the mechanisms linking adiposity to associated clinical conditions are poorly understood, recent studies suggest that adiposity may influence DNA methylation, a key regulator of gene expression and molecular phenotype. Here we use epigenome-wide association to show that body mass index (BMI; a key measure of adiposity) is associated with widespread changes in DNA methylation (187 genetic loci with P &lt; 1 × 10(-7), range P = 9.2 × 10(-8) to 6.0 × 10(-46); n = 10,261 samples). Genetic association analyses demonstrate that the alterations in DNA methylation are predominantly the consequence of adiposity, rather than the cause. We find that methylation loci are enriched for functional genomic features in multiple tissues (P &lt; 0.05), and show that sentinel methylation markers identify gene expression signatures at 38 loci (P &lt; 9.0 × 10(-6), range P = 5.5 × 10(-6) to 6.1 × 10(-35), n = 1,785 samples). The methylation loci identify genes involved in lipid and lipoprotein metabolism, substrate transport and inflammatory pathways. Finally, we show that the disturbances in DNA methylation predict future development of type 2 diabetes (relative risk per 1 standard deviation increase in methylation risk score: 2.3 (2.07-2.56); P = 1.1 × 10(-54)). Our results provide new insights into the biologic pathways influenced by adiposity, and may enable development of new strategies for prediction and prevention of type 2 diabetes and other adverse clinical consequences of obesity.","author":[{"dropping-particle":"","family":"Wahl","given":"Simone","non-dropping-particle":"","parse-names":false,"suffix":""},{"dropping-particle":"","family":"Drong","given":"Alexander","non-dropping-particle":"","parse-names":false,"suffix":""},{"dropping-particle":"","family":"Lehne","given":"Benjamin","non-dropping-particle":"","parse-names":false,"suffix":""},{"dropping-particle":"","family":"Loh","given":"Marie","non-dropping-particle":"","parse-names":false,"suffix":""},{"dropping-particle":"","family":"Scott","given":"William R","non-dropping-particle":"","parse-names":false,"suffix":""},{"dropping-particle":"","family":"Kunze","given":"Sonja","non-dropping-particle":"","parse-names":false,"suffix":""},{"dropping-particle":"","family":"Tsai","given":"Pei-Chien","non-dropping-particle":"","parse-names":false,"suffix":""},{"dropping-particle":"","family":"Ried","given":"Janina S","non-dropping-particle":"","parse-names":false,"suffix":""},{"dropping-particle":"","family":"Zhang","given":"Weihua","non-dropping-particle":"","parse-names":false,"suffix":""},{"dropping-particle":"","family":"Yang","given":"Youwen","non-dropping-particle":"","parse-names":false,"suffix":""},{"dropping-particle":"","family":"Tan","given":"Sili","non-dropping-particle":"","parse-names":false,"suffix":""},{"dropping-particle":"","family":"Fiorito","given":"Giovanni","non-dropping-particle":"","parse-names":false,"suffix":""},{"dropping-particle":"","family":"Franke","given":"Lude","non-dropping-particle":"","parse-names":false,"suffix":""},{"dropping-particle":"","family":"Guarrera","given":"Simonetta","non-dropping-particle":"","parse-names":false,"suffix":""},{"dropping-particle":"","family":"Kasela","given":"Silva","non-dropping-particle":"","parse-names":false,"suffix":""},{"dropping-particle":"","family":"Kriebel","given":"Jennifer","non-dropping-particle":"","parse-names":false,"suffix":""},{"dropping-particle":"","family":"Richmond","given":"Rebecca C","non-dropping-particle":"","parse-names":false,"suffix":""},{"dropping-particle":"","family":"Adamo","given":"Marco","non-dropping-particle":"","parse-names":false,"suffix":""},{"dropping-particle":"","family":"Afzal","given":"Uzma","non-dropping-particle":"","parse-names":false,"suffix":""},{"dropping-particle":"","family":"Ala-Korpela","given":"Mika","non-dropping-particle":"","parse-names":false,"suffix":""},{"dropping-particle":"","family":"Albetti","given":"Benedetta","non-dropping-particle":"","parse-names":false,"suffix":""},{"dropping-particle":"","family":"Ammerpohl","given":"Ole","non-dropping-particle":"","parse-names":false,"suffix":""},{"dropping-particle":"","family":"Apperley","given":"Jane F","non-dropping-particle":"","parse-names":false,"suffix":""},{"dropping-particle":"","family":"Beekman","given":"Marian","non-dropping-particle":"","parse-names":false,"suffix":""},{"dropping-particle":"","family":"Bertazzi","given":"Pier Alberto","non-dropping-particle":"","parse-names":false,"suffix":""},{"dropping-particle":"","family":"Black","given":"S Lucas","non-dropping-particle":"","parse-names":false,"suffix":""},{"dropping-particle":"","family":"Blancher","given":"Christine","non-dropping-particle":"","parse-names":false,"suffix":""},{"dropping-particle":"","family":"Bonder","given":"Marc-Jan","non-dropping-particle":"","parse-names":false,"suffix":""},{"dropping-particle":"","family":"Brosch","given":"Mario","non-dropping-particle":"","parse-names":false,"suffix":""},{"dropping-particle":"","family":"Carstensen-Kirberg","given":"Maren","non-dropping-particle":"","parse-names":false,"suffix":""},{"dropping-particle":"","family":"Craen","given":"Anton J M","non-dropping-particle":"de","parse-names":false,"suffix":""},{"dropping-particle":"","family":"Lusignan","given":"Simon","non-dropping-particle":"de","parse-names":false,"suffix":""},{"dropping-particle":"","family":"Dehghan","given":"Abbas","non-dropping-particle":"","parse-names":false,"suffix":""},{"dropping-particle":"","family":"Elkalaawy","given":"Mohamed","non-dropping-particle":"","parse-names":false,"suffix":""},{"dropping-particle":"","family":"Fischer","given":"Krista","non-dropping-particle":"","parse-names":false,"suffix":""},{"dropping-particle":"","family":"Franco","given":"Oscar H","non-dropping-particle":"","parse-names":false,"suffix":""},{"dropping-particle":"","family":"Gaunt","given":"Tom R","non-dropping-particle":"","parse-names":false,"suffix":""},{"dropping-particle":"","family":"Hampe","given":"Jochen","non-dropping-particle":"","parse-names":false,"suffix":""},{"dropping-particle":"","family":"Hashemi","given":"Majid","non-dropping-particle":"","parse-names":false,"suffix":""},{"dropping-particle":"","family":"Isaacs","given":"Aaron","non-dropping-particle":"","parse-names":false,"suffix":""},{"dropping-particle":"","family":"Jenkinson","given":"Andrew","non-dropping-particle":"","parse-names":false,"suffix":""},{"dropping-particle":"","family":"Jha","given":"Sujeet","non-dropping-particle":"","parse-names":false,"suffix":""},{"dropping-particle":"","family":"Kato","given":"Norihiro","non-dropping-particle":"","parse-names":false,"suffix":""},{"dropping-particle":"","family":"Krogh","given":"Vittorio","non-dropping-particle":"","parse-names":false,"suffix":""},{"dropping-particle":"","family":"Laffan","given":"Michael","non-dropping-particle":"","parse-names":false,"suffix":""},{"dropping-particle":"","family":"Meisinger","given":"Christa","non-dropping-particle":"","parse-names":false,"suffix":""},{"dropping-particle":"","family":"Meitinger","given":"Thomas","non-dropping-particle":"","parse-names":false,"suffix":""},{"dropping-particle":"","family":"Mok","given":"Zuan Yu","non-dropping-particle":"","parse-names":false,"suffix":""},{"dropping-particle":"","family":"Motta","given":"Valeria","non-dropping-particle":"","parse-names":false,"suffix":""},{"dropping-particle":"","family":"Ng","given":"Hong Kiat","non-dropping-particle":"","parse-names":false,"suffix":""},{"dropping-particle":"","family":"Nikolakopoulou","given":"Zacharoula","non-dropping-particle":"","parse-names":false,"suffix":""},{"dropping-particle":"","family":"Nteliopoulos","given":"Georgios","non-dropping-particle":"","parse-names":false,"suffix":""},{"dropping-particle":"","family":"Panico","given":"Salvatore","non-dropping-particle":"","parse-names":false,"suffix":""},{"dropping-particle":"","family":"Pervjakova","given":"Natalia","non-dropping-particle":"","parse-names":false,"suffix":""},{"dropping-particle":"","family":"Prokisch","given":"Holger","non-dropping-particle":"","parse-names":false,"suffix":""},{"dropping-particle":"","family":"Rathmann","given":"Wolfgang","non-dropping-particle":"","parse-names":false,"suffix":""},{"dropping-particle":"","family":"Roden","given":"Michael","non-dropping-particle":"","parse-names":false,"suffix":""},{"dropping-particle":"","family":"Rota","given":"Federica","non-dropping-particle":"","parse-names":false,"suffix":""},{"dropping-particle":"","family":"Rozario","given":"Michelle Ann","non-dropping-particle":"","parse-names":false,"suffix":""},{"dropping-particle":"","family":"Sandling","given":"Johanna K","non-dropping-particle":"","parse-names":false,"suffix":""},{"dropping-particle":"","family":"Schafmayer","given":"Clemens","non-dropping-particle":"","parse-names":false,"suffix":""},{"dropping-particle":"","family":"Schramm","given":"Katharina","non-dropping-particle":"","parse-names":false,"suffix":""},{"dropping-particle":"","family":"Siebert","given":"Reiner","non-dropping-particle":"","parse-names":false,"suffix":""},{"dropping-particle":"","family":"Slagboom","given":"P Eline","non-dropping-particle":"","parse-names":false,"suffix":""},{"dropping-particle":"","family":"Soininen","given":"Pasi","non-dropping-particle":"","parse-names":false,"suffix":""},{"dropping-particle":"","family":"Stolk","given":"Lisette","non-dropping-particle":"","parse-names":false,"suffix":""},{"dropping-particle":"","family":"Strauch","given":"Konstantin","non-dropping-particle":"","parse-names":false,"suffix":""},{"dropping-particle":"","family":"Tai","given":"E-Shyong","non-dropping-particle":"","parse-names":false,"suffix":""},{"dropping-particle":"","family":"Tarantini","given":"Letizia","non-dropping-particle":"","parse-names":false,"suffix":""},{"dropping-particle":"","family":"Thorand","given":"Barbara","non-dropping-particle":"","parse-names":false,"suffix":""},{"dropping-particle":"","family":"Tigchelaar","given":"Ettje F","non-dropping-particle":"","parse-names":false,"suffix":""},{"dropping-particle":"","family":"Tumino","given":"Rosario","non-dropping-particle":"","parse-names":false,"suffix":""},{"dropping-particle":"","family":"Uitterlinden","given":"Andre G","non-dropping-particle":"","parse-names":false,"suffix":""},{"dropping-particle":"","family":"Duijn","given":"Cornelia","non-dropping-particle":"van","parse-names":false,"suffix":""},{"dropping-particle":"","family":"Meurs","given":"Joyce B J","non-dropping-particle":"van","parse-names":false,"suffix":""},{"dropping-particle":"","family":"Vineis","given":"Paolo","non-dropping-particle":"","parse-names":false,"suffix":""},{"dropping-particle":"","family":"Wickremasinghe","given":"Ananda Rajitha","non-dropping-particle":"","parse-names":false,"suffix":""},{"dropping-particle":"","family":"Wijmenga","given":"Cisca","non-dropping-particle":"","parse-names":false,"suffix":""},{"dropping-particle":"","family":"Yang","given":"Tsun-Po","non-dropping-particle":"","parse-names":false,"suffix":""},{"dropping-particle":"","family":"Yuan","given":"Wei","non-dropping-particle":"","parse-names":false,"suffix":""},{"dropping-particle":"","family":"Zhernakova","given":"Alexandra","non-dropping-particle":"","parse-names":false,"suffix":""},{"dropping-particle":"","family":"Batterham","given":"Rachel L","non-dropping-particle":"","parse-names":false,"suffix":""},{"dropping-particle":"","family":"Smith","given":"George Davey","non-dropping-particle":"","parse-names":false,"suffix":""},{"dropping-particle":"","family":"Deloukas","given":"Panos","non-dropping-particle":"","parse-names":false,"suffix":""},{"dropping-particle":"","family":"Heijmans","given":"Bastiaan T","non-dropping-particle":"","parse-names":false,"suffix":""},{"dropping-particle":"","family":"Herder","given":"Christian","non-dropping-particle":"","parse-names":false,"suffix":""},{"dropping-particle":"","family":"Hofman","given":"Albert","non-dropping-particle":"","parse-names":false,"suffix":""},{"dropping-particle":"","family":"Lindgren","given":"Cecilia M","non-dropping-particle":"","parse-names":false,"suffix":""},{"dropping-particle":"","family":"Milani","given":"Lili","non-dropping-particle":"","parse-names":false,"suffix":""},{"dropping-particle":"","family":"Harst","given":"Pim","non-dropping-particle":"van der","parse-names":false,"suffix":""},{"dropping-particle":"","family":"Peters","given":"Annette","non-dropping-particle":"","parse-names":false,"suffix":""},{"dropping-particle":"","family":"Illig","given":"Thomas","non-dropping-particle":"","parse-names":false,"suffix":""},{"dropping-particle":"","family":"Relton","given":"Caroline L","non-dropping-particle":"","parse-names":false,"suffix":""},{"dropping-particle":"","family":"Waldenberger","given":"Melanie","non-dropping-particle":"","parse-names":false,"suffix":""},{"dropping-particle":"","family":"Järvelin","given":"Marjo-Riitta","non-dropping-particle":"","parse-names":false,"suffix":""},{"dropping-particle":"","family":"Bollati","given":"Valentina","non-dropping-particle":"","parse-names":false,"suffix":""},{"dropping-particle":"","family":"Soong","given":"Richie","non-dropping-particle":"","parse-names":false,"suffix":""},{"dropping-particle":"","family":"Spector","given":"Tim D","non-dropping-particle":"","parse-names":false,"suffix":""},{"dropping-particle":"","family":"Scott","given":"James","non-dropping-particle":"","parse-names":false,"suffix":""},{"dropping-particle":"","family":"McCarthy","given":"Mark I","non-dropping-particle":"","parse-names":false,"suffix":""},{"dropping-particle":"","family":"Elliott","given":"Paul","non-dropping-particle":"","parse-names":false,"suffix":""},{"dropping-particle":"","family":"Bell","given":"Jordana T","non-dropping-particle":"","parse-names":false,"suffix":""},{"dropping-particle":"","family":"Matullo","given":"Giuseppe","non-dropping-particle":"","parse-names":false,"suffix":""},{"dropping-particle":"","family":"Gieger","given":"Christian","non-dropping-particle":"","parse-names":false,"suffix":""},{"dropping-particle":"","family":"Kooner","given":"Jaspal S","non-dropping-particle":"","parse-names":false,"suffix":""},{"dropping-particle":"","family":"Grallert","given":"Harald","non-dropping-particle":"","parse-names":false,"suffix":""},{"dropping-particle":"","family":"Chambers","given":"John C","non-dropping-particle":"","parse-names":false,"suffix":""}],"container-title":"Nature","id":"ITEM-2","issue":"7635","issued":{"date-parts":[["2017"]]},"page":"81-86","title":"Epigenome-wide association study of body mass index, and the adverse outcomes of adiposity.","type":"article-journal","volume":"541"},"uris":["http://www.mendeley.com/documents/?uuid=df3ce828-216f-4b5c-a4d9-09d8cf513373"]}],"mendeley":{"formattedCitation":"[30], [31]","plainTextFormattedCitation":"[30], [31]","previouslyFormattedCitation":"[29], [30]"},"properties":{"noteIndex":0},"schema":"https://github.com/citation-style-language/schema/raw/master/csl-citation.json"}</w:instrText>
                            </w:r>
                            <w:r>
                              <w:fldChar w:fldCharType="separate"/>
                            </w:r>
                            <w:r w:rsidRPr="00E2245E">
                              <w:rPr>
                                <w:noProof/>
                              </w:rPr>
                              <w:t>[30], [31]</w:t>
                            </w:r>
                            <w:r>
                              <w:fldChar w:fldCharType="end"/>
                            </w:r>
                            <w:r>
                              <w:t xml:space="preserve">. While we can continue to improve sample sizes in EWAS, there is a need to determine the upper limit of the information we can obtain from EWAS of complex traits like BMI. Furthermore, the BMI EWAS example may be unrepresentative of other traits, so having a corollary test for estimating </w:t>
                            </w:r>
                            <w:r w:rsidRPr="002B313A">
                              <w:t>h</w:t>
                            </w:r>
                            <w:r>
                              <w:rPr>
                                <w:vertAlign w:val="superscript"/>
                              </w:rPr>
                              <w:t>2</w:t>
                            </w:r>
                            <w:r>
                              <w:rPr>
                                <w:vertAlign w:val="subscript"/>
                              </w:rPr>
                              <w:t>SNP</w:t>
                            </w:r>
                            <w:r>
                              <w:t xml:space="preserve"> </w:t>
                            </w:r>
                            <w:r w:rsidRPr="002B313A">
                              <w:t>for</w:t>
                            </w:r>
                            <w:r>
                              <w:t xml:space="preserve"> DNA methylation would help us understand if we’re capturing relevant information from the current </w:t>
                            </w:r>
                            <w:proofErr w:type="gramStart"/>
                            <w:r>
                              <w:t>arrays</w:t>
                            </w:r>
                            <w:proofErr w:type="gramEnd"/>
                            <w:r>
                              <w:t xml:space="preserve"> we are using in EWAS. Such information could inform future study designs in terms of growing sample sizes with the current assays available versus designing new assays.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E92B65"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5D0DD46" w14:textId="0ACA84D9" w:rsidR="00974C6F" w:rsidRDefault="00974C6F" w:rsidP="00F45FE8">
                      <w:pPr>
                        <w:pStyle w:val="BodyText"/>
                      </w:pPr>
                      <w:r>
                        <w:t>Box1: The argument for increasing sample size for EWAS</w:t>
                      </w:r>
                    </w:p>
                    <w:p w14:paraId="58C5896A" w14:textId="78E1CE01" w:rsidR="00974C6F" w:rsidRPr="00E46ED6" w:rsidRDefault="00974C6F" w:rsidP="00E82D91">
                      <w:pPr>
                        <w:pStyle w:val="BodyText"/>
                      </w:pPr>
                      <w:r>
                        <w:t xml:space="preserve">The need for larger sample sizes in GWAS has been empirically demonstrated across a broad range of traits. For height and body mass index (BMI), the number of associations dramatically increased from 12 to </w:t>
                      </w:r>
                      <w:r w:rsidRPr="00D64EC1">
                        <w:t>3290</w:t>
                      </w:r>
                      <w:r>
                        <w:t xml:space="preserve"> and from one to 941, respectively after increasing sample sizes by ~670,000 </w:t>
                      </w:r>
                      <w:r>
                        <w:fldChar w:fldCharType="begin" w:fldLock="1"/>
                      </w:r>
                      <w:r>
                        <w:instrText>ADDIN CSL_CITATION {"citationItems":[{"id":"ITEM-1","itemData":{"DOI":"10.1038/ng.125","ISSN":"10614036","abstract":"Height is a classic polygenic trait, reflecting the combined influence of multiple as-yet-undiscovered genetic factors. We carried out a meta-analysis of genome-wide association study data of height from 15,821 individuals at 2.2 million SNPs, and followed up the strongest findings in &gt;10,000 subjects. Ten newly identified and two previously reported loci were strongly associated with variation in height (P values from 4 × 10-7 to 8 × 10-22). Together, these 12 loci account for ∼2% of the population variation in height. Individuals with ≤8 height-increasing alleles and ≥16 height-increasing alleles differ in height by ∼3.5 cm. The newly identified loci, along with several additional loci with strongly suggestive associations, encompass both strong biological candidates and unexpected genes, and highlight several pathways (let-7 targets, chromatin remodeling proteins and Hedgehog signaling) as important regulators of human stature. These results expand the picture of the biological regulation of human height and of the genetic architecture of this classical complex trait. © 2008 Nature Publishing Group.","author":[{"dropping-particle":"","family":"Lettre","given":"Guillaume","non-dropping-particle":"","parse-names":false,"suffix":""},{"dropping-particle":"","family":"Jackson","given":"Anne U.","non-dropping-particle":"","parse-names":false,"suffix":""},{"dropping-particle":"","family":"Gieger","given":"Christian","non-dropping-particle":"","parse-names":false,"suffix":""},{"dropping-particle":"","family":"Schumacher","given":"Fredrick R.","non-dropping-particle":"","parse-names":false,"suffix":""},{"dropping-particle":"","family":"Berndt","given":"Sonja I.","non-dropping-particle":"","parse-names":false,"suffix":""},{"dropping-particle":"","family":"Sanna","given":"Serena","non-dropping-particle":"","parse-names":false,"suffix":""},{"dropping-particle":"","family":"Eyheramendy","given":"Susana","non-dropping-particle":"","parse-names":false,"suffix":""},{"dropping-particle":"","family":"Voight","given":"Benjamin F.","non-dropping-particle":"","parse-names":false,"suffix":""},{"dropping-particle":"","family":"Butler","given":"Johannah L.","non-dropping-particle":"","parse-names":false,"suffix":""},{"dropping-particle":"","family":"Guiducci","given":"Candace","non-dropping-particle":"","parse-names":false,"suffix":""},{"dropping-particle":"","family":"Illig","given":"Thomas","non-dropping-particle":"","parse-names":false,"suffix":""},{"dropping-particle":"","family":"Hackett","given":"Rachel","non-dropping-particle":"","parse-names":false,"suffix":""},{"dropping-particle":"","family":"Heid","given":"Iris M.","non-dropping-particle":"","parse-names":false,"suffix":""},{"dropping-particle":"","family":"Jacobs","given":"Kevin B.","non-dropping-particle":"","parse-names":false,"suffix":""},{"dropping-particle":"","family":"Lyssenko","given":"Valeriya","non-dropping-particle":"","parse-names":false,"suffix":""},{"dropping-particle":"","family":"Uda","given":"Manuela","non-dropping-particle":"","parse-names":false,"suffix":""},{"dropping-particle":"","family":"Boehnke","given":"Michael","non-dropping-particle":"","parse-names":false,"suffix":""},{"dropping-particle":"","family":"Chanock","given":"Stephen J.","non-dropping-particle":"","parse-names":false,"suffix":""},{"dropping-particle":"","family":"Groop","given":"Leif C.","non-dropping-particle":"","parse-names":false,"suffix":""},{"dropping-particle":"","family":"Hu","given":"Frank B.","non-dropping-particle":"","parse-names":false,"suffix":""},{"dropping-particle":"","family":"Isomaa","given":"Bo","non-dropping-particle":"","parse-names":false,"suffix":""},{"dropping-particle":"","family":"Kraft","given":"Peter","non-dropping-particle":"","parse-names":false,"suffix":""},{"dropping-particle":"","family":"Peltonen","given":"Leena","non-dropping-particle":"","parse-names":false,"suffix":""},{"dropping-particle":"","family":"Salomaa","given":"Veikko","non-dropping-particle":"","parse-names":false,"suffix":""},{"dropping-particle":"","family":"Schlessinger","given":"David","non-dropping-particle":"","parse-names":false,"suffix":""},{"dropping-particle":"","family":"Hunter","given":"David J.","non-dropping-particle":"","parse-names":false,"suffix":""},{"dropping-particle":"","family":"Hayes","given":"Richard B.","non-dropping-particle":"","parse-names":false,"suffix":""},{"dropping-particle":"","family":"Abecasis","given":"Gonçalo R.","non-dropping-particle":"","parse-names":false,"suffix":""},{"dropping-particle":"","family":"Wichmann","given":"H. Erich","non-dropping-particle":"","parse-names":false,"suffix":""},{"dropping-particle":"","family":"Mohlke","given":"Karen L.","non-dropping-particle":"","parse-names":false,"suffix":""},{"dropping-particle":"","family":"Hirschhorn","given":"Joel N.","non-dropping-particle":"","parse-names":false,"suffix":""}],"container-title":"Nature Genetics","id":"ITEM-1","issued":{"date-parts":[["2008"]]},"title":"Identification of ten loci associated with height highlights new biological pathways in human growth","type":"article-journal"},"uris":["http://www.mendeley.com/documents/?uuid=7e8b432f-314f-4337-aff5-e32a9a6cc23e"]},{"id":"ITEM-2","itemData":{"DOI":"10.1126/science.1141634","ISSN":"00368075","abstract":"Obesity is a serious international health problem that increases the risk of several common diseases. The genetic factors predisposing to obesity are poorly understood. A genome-wide search for type 2 diabetes-susceptibility genes identified a common variant in the FTO (fat mass and obesity associated) gene that predisposes to diabetes through an effect on body mass index (SMI). An additive association of the variant with Ml was replicated in 13 cohorts with 38,759 participants. The 16% of adults who are homozygous for the risk allele weighed about 3 kilograms more and had 1.67-fold increased odds of obesity when compared with those not inheriting a risk allele. This association was observed from age 7 years upward and reflects a specific increase in fat mass.","author":[{"dropping-particle":"","family":"Frayling","given":"Timothy M.","non-dropping-particle":"","parse-names":false,"suffix":""},{"dropping-particle":"","family":"Timpson","given":"Nicholas J.","non-dropping-particle":"","parse-names":false,"suffix":""},{"dropping-particle":"","family":"Weedon","given":"Michael N.","non-dropping-particle":"","parse-names":false,"suffix":""},{"dropping-particle":"","family":"Zeggini","given":"Eleftheria","non-dropping-particle":"","parse-names":false,"suffix":""},{"dropping-particle":"","family":"Freathy","given":"Rachel M.","non-dropping-particle":"","parse-names":false,"suffix":""},{"dropping-particle":"","family":"Lindgren","given":"Cecilia M.","non-dropping-particle":"","parse-names":false,"suffix":""},{"dropping-particle":"","family":"Perry","given":"John R.B.","non-dropping-particle":"","parse-names":false,"suffix":""},{"dropping-particle":"","family":"Elliott","given":"Katherine S.","non-dropping-particle":"","parse-names":false,"suffix":""},{"dropping-particle":"","family":"Lango","given":"Hana","non-dropping-particle":"","parse-names":false,"suffix":""},{"dropping-particle":"","family":"Rayner","given":"Nigel W.","non-dropping-particle":"","parse-names":false,"suffix":""},{"dropping-particle":"","family":"Shields","given":"Beverley","non-dropping-particle":"","parse-names":false,"suffix":""},{"dropping-particle":"","family":"Harries","given":"Lorna W.","non-dropping-particle":"","parse-names":false,"suffix":""},{"dropping-particle":"","family":"Barrett","given":"Jeffrey C.","non-dropping-particle":"","parse-names":false,"suffix":""},{"dropping-particle":"","family":"Ellard","given":"Sian","non-dropping-particle":"","parse-names":false,"suffix":""},{"dropping-particle":"","family":"Groves","given":"Christopher J.","non-dropping-particle":"","parse-names":false,"suffix":""},{"dropping-particle":"","family":"Knight","given":"Bridget","non-dropping-particle":"","parse-names":false,"suffix":""},{"dropping-particle":"","family":"Patch","given":"Ann Marie","non-dropping-particle":"","parse-names":false,"suffix":""},{"dropping-particle":"","family":"Ness","given":"Andrew R.","non-dropping-particle":"","parse-names":false,"suffix":""},{"dropping-particle":"","family":"Ebrahim","given":"Shah","non-dropping-particle":"","parse-names":false,"suffix":""},{"dropping-particle":"","family":"Lawlor","given":"Debbie A.","non-dropping-particle":"","parse-names":false,"suffix":""},{"dropping-particle":"","family":"Ring","given":"Susan M.","non-dropping-particle":"","parse-names":false,"suffix":""},{"dropping-particle":"","family":"Ben-Shlomo","given":"Yoav","non-dropping-particle":"","parse-names":false,"suffix":""},{"dropping-particle":"","family":"Jarvelin","given":"Marjo Riitta","non-dropping-particle":"","parse-names":false,"suffix":""},{"dropping-particle":"","family":"Sovio","given":"Ulla","non-dropping-particle":"","parse-names":false,"suffix":""},{"dropping-particle":"","family":"Bennett","given":"Amanda J.","non-dropping-particle":"","parse-names":false,"suffix":""},{"dropping-particle":"","family":"Melzer","given":"David","non-dropping-particle":"","parse-names":false,"suffix":""},{"dropping-particle":"","family":"Ferrucci","given":"Luigi","non-dropping-particle":"","parse-names":false,"suffix":""},{"dropping-particle":"","family":"Loos","given":"Ruth J.F.","non-dropping-particle":"","parse-names":false,"suffix":""},{"dropping-particle":"","family":"Barroso","given":"Inês","non-dropping-particle":"","parse-names":false,"suffix":""},{"dropping-particle":"","family":"Wareham","given":"Nicholas J.","non-dropping-particle":"","parse-names":false,"suffix":""},{"dropping-particle":"","family":"Karpe","given":"Fredrik","non-dropping-particle":"","parse-names":false,"suffix":""},{"dropping-particle":"","family":"Owen","given":"Katharine R.","non-dropping-particle":"","parse-names":false,"suffix":""},{"dropping-particle":"","family":"Cardon","given":"Lon R.","non-dropping-particle":"","parse-names":false,"suffix":""},{"dropping-particle":"","family":"Walker","given":"Mark","non-dropping-particle":"","parse-names":false,"suffix":""},{"dropping-particle":"","family":"Hitman","given":"Graham A.","non-dropping-particle":"","parse-names":false,"suffix":""},{"dropping-particle":"","family":"Palmer","given":"Colin N.A.","non-dropping-particle":"","parse-names":false,"suffix":""},{"dropping-particle":"","family":"Doney","given":"Alex S.F.","non-dropping-particle":"","parse-names":false,"suffix":""},{"dropping-particle":"","family":"Morris","given":"Andrew D.","non-dropping-particle":"","parse-names":false,"suffix":""},{"dropping-particle":"","family":"Smith","given":"George Davey","non-dropping-particle":"","parse-names":false,"suffix":""},{"dropping-particle":"","family":"Hattersley","given":"Andrew T.","non-dropping-particle":"","parse-names":false,"suffix":""},{"dropping-particle":"","family":"McCarthy","given":"Mark I.","non-dropping-particle":"","parse-names":false,"suffix":""}],"container-title":"Science","id":"ITEM-2","issued":{"date-parts":[["2007"]]},"title":"A common variant in the FTO gene is associated with body mass index and predisposes to childhood and adult obesity","type":"article-journal"},"uris":["http://www.mendeley.com/documents/?uuid=42f7e75f-840b-4b72-8904-e0b3a4e236cc"]},{"id":"ITEM-3","itemData":{"DOI":"10.1093/hmg/ddy271","ISSN":"14602083","abstract":"Recent genome-wide association studies (GWAS) of height and body mass index (BMI) in ~250 000 European participants have led to the discovery of ~700 and ~100 nearly independent single nucleotide polymorphisms (SNPs) associated with these traits, respectively. Here we combine summary statistics from those two studies with GWAS of height and BMI performed in ~450 000 UK Biobank participants of European ancestry. Overall, our combined GWAS meta-analysis reaches N ~700 000 individuals and substantially increases the number of GWAS signals associated with these traits. We identified 3290 and 941 near-independent SNPs associated with height and BMI, respectively (at a revised genome-wide significance threshold of P &lt; 1 × 10 −8 ), including 1185 height-associated SNPs and 751 BMI-associated SNPs located within loci not previously identified by these two GWAS. The near-independent genome-wide significant SNPs explain ~24.6% of the variance of height and ~6.0% of the variance of BMI in an independent sample from the Health and Retirement Study (HRS). Correlations between polygenic scores based upon these SNPs with actual height and BMI in HRS participants were ~0.44 and ~0.22, respectively. From analyses of integrating GWAS and expression quantitative trait loci (eQTL) data by summary-data-based Mendelian randomization, we identified an enrichment of eQTLs among lead height and BMI signals, prioritizing 610 and 138 genes, respectively. Our study demonstrates that, as previously predicted, increasing GWAS sample sizes continues to deliver, by the discovery of new loci, increasing prediction accuracy and providing additional data to achieve deeper insight into complex trait biology. All summary statistics are made available for follow-up studies.","author":[{"dropping-particle":"","family":"Yengo","given":"Loic","non-dropping-particle":"","parse-names":false,"suffix":""},{"dropping-particle":"","family":"Sidorenko","given":"Julia","non-dropping-particle":"","parse-names":false,"suffix":""},{"dropping-particle":"","family":"Kemper","given":"Kathryn E.","non-dropping-particle":"","parse-names":false,"suffix":""},{"dropping-particle":"","family":"Zheng","given":"Zhili","non-dropping-particle":"","parse-names":false,"suffix":""},{"dropping-particle":"","family":"Wood","given":"Andrew R.","non-dropping-particle":"","parse-names":false,"suffix":""},{"dropping-particle":"","family":"Weedon","given":"Michael N.","non-dropping-particle":"","parse-names":false,"suffix":""},{"dropping-particle":"","family":"Frayling","given":"Timothy M.","non-dropping-particle":"","parse-names":false,"suffix":""},{"dropping-particle":"","family":"Hirschhorn","given":"Joel","non-dropping-particle":"","parse-names":false,"suffix":""},{"dropping-particle":"","family":"Yang","given":"Jian","non-dropping-particle":"","parse-names":false,"suffix":""},{"dropping-particle":"","family":"Visscher","given":"Peter M.","non-dropping-particle":"","parse-names":false,"suffix":""}],"container-title":"Human Molecular Genetics","id":"ITEM-3","issued":{"date-parts":[["2018"]]},"title":"Meta-analysis of genome-wide association studies for height and body mass index in ~700 000 individuals of European ancestry","type":"article-journal"},"uris":["http://www.mendeley.com/documents/?uuid=2ec96d4d-6055-403e-890a-91350ccc5858"]}],"mendeley":{"formattedCitation":"[27]–[29]","plainTextFormattedCitation":"[27]–[29]","previouslyFormattedCitation":"[26]–[28]"},"properties":{"noteIndex":0},"schema":"https://github.com/citation-style-language/schema/raw/master/csl-citation.json"}</w:instrText>
                      </w:r>
                      <w:r>
                        <w:fldChar w:fldCharType="separate"/>
                      </w:r>
                      <w:r w:rsidRPr="00E2245E">
                        <w:rPr>
                          <w:noProof/>
                        </w:rPr>
                        <w:t>[27]–[29]</w:t>
                      </w:r>
                      <w:r>
                        <w:fldChar w:fldCharType="end"/>
                      </w:r>
                      <w:r>
                        <w:t xml:space="preserve">. This trend can be seen for many traits. Similar to early GWAS, many EWAS are discovering few sites strongly associated with complex traits. However, an example that suggests promise for increasing sample sizes for EWAS is seen with BMI, where an EWAS of 459 individuals identified just five sites, but increasing the sample size to over 5,000 led to identification of 278 sites </w:t>
                      </w:r>
                      <w:r>
                        <w:fldChar w:fldCharType="begin" w:fldLock="1"/>
                      </w:r>
                      <w:r>
                        <w:instrText>ADDIN CSL_CITATION {"citationItems":[{"id":"ITEM-1","itemData":{"DOI":"10.1016/S0140-6736(13)62674-4","ISSN":"1474547X","PMID":"24630777","abstract":"Background Obesity is a major health problem that is determined by interactions between lifestyle and environmental and genetic factors. Although associations between several genetic variants and body-mass index (BMI) have been identified, little is known about epigenetic changes related to BMI. We undertook a genome-wide analysis of methylation at CpG sites in relation to BMI. Methods 479 individuals of European origin recruited by the Cardiogenics Consortium formed our discovery cohort. We typed their whole-blood DNA with the Infinium HumanMethylation450 array. After quality control, methylation levels were tested for association with BMI. Methylation sites showing an association with BMI at a false discovery rate q value of 0·05 or less were taken forward for replication in a cohort of 339 unrelated white patients of northern European origin from the MARTHA cohort. Sites that remained significant in this primary replication cohort were tested in a second replication cohort of 1789 white patients of European origin from the KORA cohort. We examined whether methylation levels at identified sites also showed an association with BMI in DNA from adipose tissue (n=635) and skin (n=395) obtained from white female individuals participating in the MuTHER study. Finally, we examined the association of methylation at BMI-Associated sites with genetic variants and with gene expression. Findings 20 individuals from the discovery cohort were excluded from analyses after quality-control checks, leaving 459 participants. After adjustment for covariates, we identified an association (q value ≤middot&amp;05) between methylation at five probes across three different genes and BMI. The associations with three of these probes - cg22891070, cg27146050, and cg16672562, all of which are in intron 1 of HIF3A - were confirmed in both the primary and second replication cohorts. For every 0·1 increase in methylation β value at cg22891070, BMI was 3·6% (95% CI 2·9) higher in the discovery cohort, 2·7% (1·2) higher in the primary replication cohort, and 0·8% (0·4) higher in the second replication cohort. For the MuTHER cohort, methylation at cg22891070 was associated with BMI in adipose tissue (p=1·72×10) but not in skin (p=0·882). We observed a significant inverse correlation (p=0·005) between methylation at cg22891070 and expression of one HIF3A gene-expression probe in adipose tissue. Two single nucleotide polymorphisms - rs8102595 and rs3826795 - had independent associations with…","author":[{"dropping-particle":"","family":"Dick","given":"Katherine J.","non-dropping-particle":"","parse-names":false,"suffix":""},{"dropping-particle":"","family":"Nelson","given":"Christopher P.","non-dropping-particle":"","parse-names":false,"suffix":""},{"dropping-particle":"","family":"Tsaprouni","given":"Loukia","non-dropping-particle":"","parse-names":false,"suffix":""},{"dropping-particle":"","family":"Sandling","given":"Johanna K.","non-dropping-particle":"","parse-names":false,"suffix":""},{"dropping-particle":"","family":"Aïssi","given":"Dylan","non-dropping-particle":"","parse-names":false,"suffix":""},{"dropping-particle":"","family":"Wahl","given":"Simone","non-dropping-particle":"","parse-names":false,"suffix":""},{"dropping-particle":"","family":"Meduri","given":"Eshwar","non-dropping-particle":"","parse-names":false,"suffix":""},{"dropping-particle":"","family":"Morange","given":"Pierre Emmanuel","non-dropping-particle":"","parse-names":false,"suffix":""},{"dropping-particle":"","family":"Gagnon","given":"France","non-dropping-particle":"","parse-names":false,"suffix":""},{"dropping-particle":"","family":"Grallert","given":"Harald","non-dropping-particle":"","parse-names":false,"suffix":""},{"dropping-particle":"","family":"Waldenberger","given":"Melanie","non-dropping-particle":"","parse-names":false,"suffix":""},{"dropping-particle":"","family":"Peters","given":"Annette","non-dropping-particle":"","parse-names":false,"suffix":""},{"dropping-particle":"","family":"Erdmann","given":"Jeanette","non-dropping-particle":"","parse-names":false,"suffix":""},{"dropping-particle":"","family":"Hengstenberg","given":"Christian","non-dropping-particle":"","parse-names":false,"suffix":""},{"dropping-particle":"","family":"Cambien","given":"Francois","non-dropping-particle":"","parse-names":false,"suffix":""},{"dropping-particle":"","family":"Goodall","given":"Alison H.","non-dropping-particle":"","parse-names":false,"suffix":""},{"dropping-particle":"","family":"Ouwehand","given":"Willem H.","non-dropping-particle":"","parse-names":false,"suffix":""},{"dropping-particle":"","family":"Schunkert","given":"Heribert","non-dropping-particle":"","parse-names":false,"suffix":""},{"dropping-particle":"","family":"Thompson","given":"John R.","non-dropping-particle":"","parse-names":false,"suffix":""},{"dropping-particle":"","family":"Spector","given":"Tim D.","non-dropping-particle":"","parse-names":false,"suffix":""},{"dropping-particle":"","family":"Gieger","given":"Christian","non-dropping-particle":"","parse-names":false,"suffix":""},{"dropping-particle":"","family":"Trégouët","given":"David Alexandre","non-dropping-particle":"","parse-names":false,"suffix":""},{"dropping-particle":"","family":"Deloukas","given":"Panos","non-dropping-particle":"","parse-names":false,"suffix":""},{"dropping-particle":"","family":"Samani","given":"Nilesh J.","non-dropping-particle":"","parse-names":false,"suffix":""}],"container-title":"The Lancet","id":"ITEM-1","issued":{"date-parts":[["2014"]]},"title":"DNA methylation and body-mass index: A genome-wide analysis","type":"article-journal"},"uris":["http://www.mendeley.com/documents/?uuid=5bdb71d7-5038-4eec-ac75-4d5a0f949f3f"]},{"id":"ITEM-2","itemData":{"DOI":"10.1038/nature20784","ISBN":"1476-4687 (Electronic)\\r0028-0836 (Linking)","ISSN":"1476-4687","PMID":"28002404","abstract":"Approximately 1.5 billion people worldwide are overweight or affected by obesity, and are at risk of developing type 2 diabetes, cardiovascular disease and related metabolic and inflammatory disturbances. Although the mechanisms linking adiposity to associated clinical conditions are poorly understood, recent studies suggest that adiposity may influence DNA methylation, a key regulator of gene expression and molecular phenotype. Here we use epigenome-wide association to show that body mass index (BMI; a key measure of adiposity) is associated with widespread changes in DNA methylation (187 genetic loci with P &lt; 1 × 10(-7), range P = 9.2 × 10(-8) to 6.0 × 10(-46); n = 10,261 samples). Genetic association analyses demonstrate that the alterations in DNA methylation are predominantly the consequence of adiposity, rather than the cause. We find that methylation loci are enriched for functional genomic features in multiple tissues (P &lt; 0.05), and show that sentinel methylation markers identify gene expression signatures at 38 loci (P &lt; 9.0 × 10(-6), range P = 5.5 × 10(-6) to 6.1 × 10(-35), n = 1,785 samples). The methylation loci identify genes involved in lipid and lipoprotein metabolism, substrate transport and inflammatory pathways. Finally, we show that the disturbances in DNA methylation predict future development of type 2 diabetes (relative risk per 1 standard deviation increase in methylation risk score: 2.3 (2.07-2.56); P = 1.1 × 10(-54)). Our results provide new insights into the biologic pathways influenced by adiposity, and may enable development of new strategies for prediction and prevention of type 2 diabetes and other adverse clinical consequences of obesity.","author":[{"dropping-particle":"","family":"Wahl","given":"Simone","non-dropping-particle":"","parse-names":false,"suffix":""},{"dropping-particle":"","family":"Drong","given":"Alexander","non-dropping-particle":"","parse-names":false,"suffix":""},{"dropping-particle":"","family":"Lehne","given":"Benjamin","non-dropping-particle":"","parse-names":false,"suffix":""},{"dropping-particle":"","family":"Loh","given":"Marie","non-dropping-particle":"","parse-names":false,"suffix":""},{"dropping-particle":"","family":"Scott","given":"William R","non-dropping-particle":"","parse-names":false,"suffix":""},{"dropping-particle":"","family":"Kunze","given":"Sonja","non-dropping-particle":"","parse-names":false,"suffix":""},{"dropping-particle":"","family":"Tsai","given":"Pei-Chien","non-dropping-particle":"","parse-names":false,"suffix":""},{"dropping-particle":"","family":"Ried","given":"Janina S","non-dropping-particle":"","parse-names":false,"suffix":""},{"dropping-particle":"","family":"Zhang","given":"Weihua","non-dropping-particle":"","parse-names":false,"suffix":""},{"dropping-particle":"","family":"Yang","given":"Youwen","non-dropping-particle":"","parse-names":false,"suffix":""},{"dropping-particle":"","family":"Tan","given":"Sili","non-dropping-particle":"","parse-names":false,"suffix":""},{"dropping-particle":"","family":"Fiorito","given":"Giovanni","non-dropping-particle":"","parse-names":false,"suffix":""},{"dropping-particle":"","family":"Franke","given":"Lude","non-dropping-particle":"","parse-names":false,"suffix":""},{"dropping-particle":"","family":"Guarrera","given":"Simonetta","non-dropping-particle":"","parse-names":false,"suffix":""},{"dropping-particle":"","family":"Kasela","given":"Silva","non-dropping-particle":"","parse-names":false,"suffix":""},{"dropping-particle":"","family":"Kriebel","given":"Jennifer","non-dropping-particle":"","parse-names":false,"suffix":""},{"dropping-particle":"","family":"Richmond","given":"Rebecca C","non-dropping-particle":"","parse-names":false,"suffix":""},{"dropping-particle":"","family":"Adamo","given":"Marco","non-dropping-particle":"","parse-names":false,"suffix":""},{"dropping-particle":"","family":"Afzal","given":"Uzma","non-dropping-particle":"","parse-names":false,"suffix":""},{"dropping-particle":"","family":"Ala-Korpela","given":"Mika","non-dropping-particle":"","parse-names":false,"suffix":""},{"dropping-particle":"","family":"Albetti","given":"Benedetta","non-dropping-particle":"","parse-names":false,"suffix":""},{"dropping-particle":"","family":"Ammerpohl","given":"Ole","non-dropping-particle":"","parse-names":false,"suffix":""},{"dropping-particle":"","family":"Apperley","given":"Jane F","non-dropping-particle":"","parse-names":false,"suffix":""},{"dropping-particle":"","family":"Beekman","given":"Marian","non-dropping-particle":"","parse-names":false,"suffix":""},{"dropping-particle":"","family":"Bertazzi","given":"Pier Alberto","non-dropping-particle":"","parse-names":false,"suffix":""},{"dropping-particle":"","family":"Black","given":"S Lucas","non-dropping-particle":"","parse-names":false,"suffix":""},{"dropping-particle":"","family":"Blancher","given":"Christine","non-dropping-particle":"","parse-names":false,"suffix":""},{"dropping-particle":"","family":"Bonder","given":"Marc-Jan","non-dropping-particle":"","parse-names":false,"suffix":""},{"dropping-particle":"","family":"Brosch","given":"Mario","non-dropping-particle":"","parse-names":false,"suffix":""},{"dropping-particle":"","family":"Carstensen-Kirberg","given":"Maren","non-dropping-particle":"","parse-names":false,"suffix":""},{"dropping-particle":"","family":"Craen","given":"Anton J M","non-dropping-particle":"de","parse-names":false,"suffix":""},{"dropping-particle":"","family":"Lusignan","given":"Simon","non-dropping-particle":"de","parse-names":false,"suffix":""},{"dropping-particle":"","family":"Dehghan","given":"Abbas","non-dropping-particle":"","parse-names":false,"suffix":""},{"dropping-particle":"","family":"Elkalaawy","given":"Mohamed","non-dropping-particle":"","parse-names":false,"suffix":""},{"dropping-particle":"","family":"Fischer","given":"Krista","non-dropping-particle":"","parse-names":false,"suffix":""},{"dropping-particle":"","family":"Franco","given":"Oscar H","non-dropping-particle":"","parse-names":false,"suffix":""},{"dropping-particle":"","family":"Gaunt","given":"Tom R","non-dropping-particle":"","parse-names":false,"suffix":""},{"dropping-particle":"","family":"Hampe","given":"Jochen","non-dropping-particle":"","parse-names":false,"suffix":""},{"dropping-particle":"","family":"Hashemi","given":"Majid","non-dropping-particle":"","parse-names":false,"suffix":""},{"dropping-particle":"","family":"Isaacs","given":"Aaron","non-dropping-particle":"","parse-names":false,"suffix":""},{"dropping-particle":"","family":"Jenkinson","given":"Andrew","non-dropping-particle":"","parse-names":false,"suffix":""},{"dropping-particle":"","family":"Jha","given":"Sujeet","non-dropping-particle":"","parse-names":false,"suffix":""},{"dropping-particle":"","family":"Kato","given":"Norihiro","non-dropping-particle":"","parse-names":false,"suffix":""},{"dropping-particle":"","family":"Krogh","given":"Vittorio","non-dropping-particle":"","parse-names":false,"suffix":""},{"dropping-particle":"","family":"Laffan","given":"Michael","non-dropping-particle":"","parse-names":false,"suffix":""},{"dropping-particle":"","family":"Meisinger","given":"Christa","non-dropping-particle":"","parse-names":false,"suffix":""},{"dropping-particle":"","family":"Meitinger","given":"Thomas","non-dropping-particle":"","parse-names":false,"suffix":""},{"dropping-particle":"","family":"Mok","given":"Zuan Yu","non-dropping-particle":"","parse-names":false,"suffix":""},{"dropping-particle":"","family":"Motta","given":"Valeria","non-dropping-particle":"","parse-names":false,"suffix":""},{"dropping-particle":"","family":"Ng","given":"Hong Kiat","non-dropping-particle":"","parse-names":false,"suffix":""},{"dropping-particle":"","family":"Nikolakopoulou","given":"Zacharoula","non-dropping-particle":"","parse-names":false,"suffix":""},{"dropping-particle":"","family":"Nteliopoulos","given":"Georgios","non-dropping-particle":"","parse-names":false,"suffix":""},{"dropping-particle":"","family":"Panico","given":"Salvatore","non-dropping-particle":"","parse-names":false,"suffix":""},{"dropping-particle":"","family":"Pervjakova","given":"Natalia","non-dropping-particle":"","parse-names":false,"suffix":""},{"dropping-particle":"","family":"Prokisch","given":"Holger","non-dropping-particle":"","parse-names":false,"suffix":""},{"dropping-particle":"","family":"Rathmann","given":"Wolfgang","non-dropping-particle":"","parse-names":false,"suffix":""},{"dropping-particle":"","family":"Roden","given":"Michael","non-dropping-particle":"","parse-names":false,"suffix":""},{"dropping-particle":"","family":"Rota","given":"Federica","non-dropping-particle":"","parse-names":false,"suffix":""},{"dropping-particle":"","family":"Rozario","given":"Michelle Ann","non-dropping-particle":"","parse-names":false,"suffix":""},{"dropping-particle":"","family":"Sandling","given":"Johanna K","non-dropping-particle":"","parse-names":false,"suffix":""},{"dropping-particle":"","family":"Schafmayer","given":"Clemens","non-dropping-particle":"","parse-names":false,"suffix":""},{"dropping-particle":"","family":"Schramm","given":"Katharina","non-dropping-particle":"","parse-names":false,"suffix":""},{"dropping-particle":"","family":"Siebert","given":"Reiner","non-dropping-particle":"","parse-names":false,"suffix":""},{"dropping-particle":"","family":"Slagboom","given":"P Eline","non-dropping-particle":"","parse-names":false,"suffix":""},{"dropping-particle":"","family":"Soininen","given":"Pasi","non-dropping-particle":"","parse-names":false,"suffix":""},{"dropping-particle":"","family":"Stolk","given":"Lisette","non-dropping-particle":"","parse-names":false,"suffix":""},{"dropping-particle":"","family":"Strauch","given":"Konstantin","non-dropping-particle":"","parse-names":false,"suffix":""},{"dropping-particle":"","family":"Tai","given":"E-Shyong","non-dropping-particle":"","parse-names":false,"suffix":""},{"dropping-particle":"","family":"Tarantini","given":"Letizia","non-dropping-particle":"","parse-names":false,"suffix":""},{"dropping-particle":"","family":"Thorand","given":"Barbara","non-dropping-particle":"","parse-names":false,"suffix":""},{"dropping-particle":"","family":"Tigchelaar","given":"Ettje F","non-dropping-particle":"","parse-names":false,"suffix":""},{"dropping-particle":"","family":"Tumino","given":"Rosario","non-dropping-particle":"","parse-names":false,"suffix":""},{"dropping-particle":"","family":"Uitterlinden","given":"Andre G","non-dropping-particle":"","parse-names":false,"suffix":""},{"dropping-particle":"","family":"Duijn","given":"Cornelia","non-dropping-particle":"van","parse-names":false,"suffix":""},{"dropping-particle":"","family":"Meurs","given":"Joyce B J","non-dropping-particle":"van","parse-names":false,"suffix":""},{"dropping-particle":"","family":"Vineis","given":"Paolo","non-dropping-particle":"","parse-names":false,"suffix":""},{"dropping-particle":"","family":"Wickremasinghe","given":"Ananda Rajitha","non-dropping-particle":"","parse-names":false,"suffix":""},{"dropping-particle":"","family":"Wijmenga","given":"Cisca","non-dropping-particle":"","parse-names":false,"suffix":""},{"dropping-particle":"","family":"Yang","given":"Tsun-Po","non-dropping-particle":"","parse-names":false,"suffix":""},{"dropping-particle":"","family":"Yuan","given":"Wei","non-dropping-particle":"","parse-names":false,"suffix":""},{"dropping-particle":"","family":"Zhernakova","given":"Alexandra","non-dropping-particle":"","parse-names":false,"suffix":""},{"dropping-particle":"","family":"Batterham","given":"Rachel L","non-dropping-particle":"","parse-names":false,"suffix":""},{"dropping-particle":"","family":"Smith","given":"George Davey","non-dropping-particle":"","parse-names":false,"suffix":""},{"dropping-particle":"","family":"Deloukas","given":"Panos","non-dropping-particle":"","parse-names":false,"suffix":""},{"dropping-particle":"","family":"Heijmans","given":"Bastiaan T","non-dropping-particle":"","parse-names":false,"suffix":""},{"dropping-particle":"","family":"Herder","given":"Christian","non-dropping-particle":"","parse-names":false,"suffix":""},{"dropping-particle":"","family":"Hofman","given":"Albert","non-dropping-particle":"","parse-names":false,"suffix":""},{"dropping-particle":"","family":"Lindgren","given":"Cecilia M","non-dropping-particle":"","parse-names":false,"suffix":""},{"dropping-particle":"","family":"Milani","given":"Lili","non-dropping-particle":"","parse-names":false,"suffix":""},{"dropping-particle":"","family":"Harst","given":"Pim","non-dropping-particle":"van der","parse-names":false,"suffix":""},{"dropping-particle":"","family":"Peters","given":"Annette","non-dropping-particle":"","parse-names":false,"suffix":""},{"dropping-particle":"","family":"Illig","given":"Thomas","non-dropping-particle":"","parse-names":false,"suffix":""},{"dropping-particle":"","family":"Relton","given":"Caroline L","non-dropping-particle":"","parse-names":false,"suffix":""},{"dropping-particle":"","family":"Waldenberger","given":"Melanie","non-dropping-particle":"","parse-names":false,"suffix":""},{"dropping-particle":"","family":"Järvelin","given":"Marjo-Riitta","non-dropping-particle":"","parse-names":false,"suffix":""},{"dropping-particle":"","family":"Bollati","given":"Valentina","non-dropping-particle":"","parse-names":false,"suffix":""},{"dropping-particle":"","family":"Soong","given":"Richie","non-dropping-particle":"","parse-names":false,"suffix":""},{"dropping-particle":"","family":"Spector","given":"Tim D","non-dropping-particle":"","parse-names":false,"suffix":""},{"dropping-particle":"","family":"Scott","given":"James","non-dropping-particle":"","parse-names":false,"suffix":""},{"dropping-particle":"","family":"McCarthy","given":"Mark I","non-dropping-particle":"","parse-names":false,"suffix":""},{"dropping-particle":"","family":"Elliott","given":"Paul","non-dropping-particle":"","parse-names":false,"suffix":""},{"dropping-particle":"","family":"Bell","given":"Jordana T","non-dropping-particle":"","parse-names":false,"suffix":""},{"dropping-particle":"","family":"Matullo","given":"Giuseppe","non-dropping-particle":"","parse-names":false,"suffix":""},{"dropping-particle":"","family":"Gieger","given":"Christian","non-dropping-particle":"","parse-names":false,"suffix":""},{"dropping-particle":"","family":"Kooner","given":"Jaspal S","non-dropping-particle":"","parse-names":false,"suffix":""},{"dropping-particle":"","family":"Grallert","given":"Harald","non-dropping-particle":"","parse-names":false,"suffix":""},{"dropping-particle":"","family":"Chambers","given":"John C","non-dropping-particle":"","parse-names":false,"suffix":""}],"container-title":"Nature","id":"ITEM-2","issue":"7635","issued":{"date-parts":[["2017"]]},"page":"81-86","title":"Epigenome-wide association study of body mass index, and the adverse outcomes of adiposity.","type":"article-journal","volume":"541"},"uris":["http://www.mendeley.com/documents/?uuid=df3ce828-216f-4b5c-a4d9-09d8cf513373"]}],"mendeley":{"formattedCitation":"[30], [31]","plainTextFormattedCitation":"[30], [31]","previouslyFormattedCitation":"[29], [30]"},"properties":{"noteIndex":0},"schema":"https://github.com/citation-style-language/schema/raw/master/csl-citation.json"}</w:instrText>
                      </w:r>
                      <w:r>
                        <w:fldChar w:fldCharType="separate"/>
                      </w:r>
                      <w:r w:rsidRPr="00E2245E">
                        <w:rPr>
                          <w:noProof/>
                        </w:rPr>
                        <w:t>[30], [31]</w:t>
                      </w:r>
                      <w:r>
                        <w:fldChar w:fldCharType="end"/>
                      </w:r>
                      <w:r>
                        <w:t xml:space="preserve">. While we can continue to improve sample sizes in EWAS, there is a need to determine the upper limit of the information we can obtain from EWAS of complex traits like BMI. Furthermore, the BMI EWAS example may be unrepresentative of other traits, so having a corollary test for estimating </w:t>
                      </w:r>
                      <w:r w:rsidRPr="002B313A">
                        <w:t>h</w:t>
                      </w:r>
                      <w:r>
                        <w:rPr>
                          <w:vertAlign w:val="superscript"/>
                        </w:rPr>
                        <w:t>2</w:t>
                      </w:r>
                      <w:r>
                        <w:rPr>
                          <w:vertAlign w:val="subscript"/>
                        </w:rPr>
                        <w:t>SNP</w:t>
                      </w:r>
                      <w:r>
                        <w:t xml:space="preserve"> </w:t>
                      </w:r>
                      <w:r w:rsidRPr="002B313A">
                        <w:t>for</w:t>
                      </w:r>
                      <w:r>
                        <w:t xml:space="preserve"> DNA methylation would help us understand if we’re capturing relevant information from the current </w:t>
                      </w:r>
                      <w:proofErr w:type="gramStart"/>
                      <w:r>
                        <w:t>arrays</w:t>
                      </w:r>
                      <w:proofErr w:type="gramEnd"/>
                      <w:r>
                        <w:t xml:space="preserve"> we are using in EWAS. Such information could inform future study designs in terms of growing sample sizes with the current assays available versus designing new assays.</w:t>
                      </w:r>
                    </w:p>
                  </w:txbxContent>
                </v:textbox>
                <w10:wrap type="square"/>
              </v:shape>
            </w:pict>
          </mc:Fallback>
        </mc:AlternateContent>
      </w:r>
    </w:p>
    <w:p w14:paraId="3DC93378" w14:textId="034307EA" w:rsidR="00F45FE8" w:rsidRPr="00AA6F8A" w:rsidRDefault="00F45FE8">
      <w:pPr>
        <w:pStyle w:val="BodyText"/>
        <w:rPr>
          <w:lang w:val="en-GB"/>
        </w:rPr>
      </w:pPr>
      <w:r w:rsidRPr="00AA6F8A">
        <w:rPr>
          <w:noProof/>
          <w:lang w:val="en-GB"/>
        </w:rPr>
        <mc:AlternateContent>
          <mc:Choice Requires="wps">
            <w:drawing>
              <wp:anchor distT="0" distB="0" distL="114300" distR="114300" simplePos="0" relativeHeight="251661312" behindDoc="0" locked="0" layoutInCell="1" allowOverlap="1" wp14:anchorId="3D93436C" wp14:editId="78DF522A">
                <wp:simplePos x="0" y="0"/>
                <wp:positionH relativeFrom="column">
                  <wp:posOffset>0</wp:posOffset>
                </wp:positionH>
                <wp:positionV relativeFrom="paragraph">
                  <wp:posOffset>0</wp:posOffset>
                </wp:positionV>
                <wp:extent cx="1828800" cy="3117600"/>
                <wp:effectExtent l="0" t="0" r="19050" b="698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3117600"/>
                        </a:xfrm>
                        <a:prstGeom prst="rect">
                          <a:avLst/>
                        </a:prstGeom>
                        <a:noFill/>
                        <a:ln w="6350">
                          <a:solidFill>
                            <a:prstClr val="black"/>
                          </a:solidFill>
                        </a:ln>
                      </wps:spPr>
                      <wps:txbx>
                        <w:txbxContent>
                          <w:p w14:paraId="26467438" w14:textId="620E4FC3" w:rsidR="00974C6F" w:rsidRDefault="00974C6F" w:rsidP="00F45FE8">
                            <w:pPr>
                              <w:pStyle w:val="BodyText"/>
                            </w:pPr>
                            <w:r>
                              <w:t>Box2: Applying SNP</w:t>
                            </w:r>
                            <w:ins w:id="97" w:author="Tom Battram" w:date="2020-05-10T12:14:00Z">
                              <w:r>
                                <w:t xml:space="preserve"> </w:t>
                              </w:r>
                            </w:ins>
                            <w:del w:id="98" w:author="Tom Battram" w:date="2020-05-10T12:14:00Z">
                              <w:r w:rsidDel="00FA32DF">
                                <w:delText>-</w:delText>
                              </w:r>
                            </w:del>
                            <w:r>
                              <w:t>heritability estimator methods to DNA methylation</w:t>
                            </w:r>
                          </w:p>
                          <w:p w14:paraId="77E5409D" w14:textId="7BBA26A8" w:rsidR="00974C6F" w:rsidRPr="007E6104" w:rsidRDefault="00974C6F" w:rsidP="00E82D91">
                            <w:pPr>
                              <w:pStyle w:val="BodyText"/>
                            </w:pPr>
                            <w:r>
                              <w:t>Methods used to estimate h</w:t>
                            </w:r>
                            <w:r>
                              <w:rPr>
                                <w:vertAlign w:val="superscript"/>
                              </w:rPr>
                              <w:t>2</w:t>
                            </w:r>
                            <w:r>
                              <w:rPr>
                                <w:vertAlign w:val="subscript"/>
                              </w:rPr>
                              <w:t>SNP</w:t>
                            </w:r>
                            <w:r>
                              <w:t xml:space="preserve"> use restricted maximum likelihood (REML) tests to estimate the proportion of variance attributable to these genetic variants. Essentially this assesses whether individuals that are genetically similar are more likely to be phenotypically similar. If those individuals that have a high genetic overlap tend to correlate strongly phenotypically compared to those that don’t have high genetic overlap, then the phenotype of interest will have a high h</w:t>
                            </w:r>
                            <w:r>
                              <w:rPr>
                                <w:vertAlign w:val="superscript"/>
                              </w:rPr>
                              <w:t>2</w:t>
                            </w:r>
                            <w:r>
                              <w:rPr>
                                <w:vertAlign w:val="subscript"/>
                              </w:rPr>
                              <w:t>SNP</w:t>
                            </w:r>
                            <w:r>
                              <w:t xml:space="preserve">. Unlike genetic variants, DNA methylation is responsive to the environment </w:t>
                            </w:r>
                            <w:r>
                              <w:fldChar w:fldCharType="begin" w:fldLock="1"/>
                            </w:r>
                            <w:r>
                              <w:instrText>ADDIN CSL_CITATION {"citationItems":[{"id":"ITEM-1","itemData":{"DOI":"10.1371/journal.pgen.1006105","ISSN":"1553-7404","abstract":"Epigenome-wide association studies represent one means of applying genome-wide assays to identify molecular events that could be associated with human phenotypes. The epigenome is especially intriguing as a target for study, as epigenetic regulatory processes are, by definition, heritable from parent to daughter cells and are found to have transcriptional regulatory properties. As such, the epigenome is an attractive candidate for mediating long-term responses to cellular stimuli, such as environmental effects modifying disease risk. Such epigenomic studies represent a broader category of disease -omics, which suffer from multiple problems in design and execution that severely limit their interpretability. Here we define many of the problems with current epigenomic studies and propose solutions that can be applied to allow this and other disease -omics studies to achieve their potential for generating valuable insights.","author":[{"dropping-particle":"","family":"Birney","given":"Ewan","non-dropping-particle":"","parse-names":false,"suffix":""},{"dropping-particle":"","family":"Smith","given":"George Davey","non-dropping-particle":"","parse-names":false,"suffix":""},{"dropping-particle":"","family":"Greally","given":"John M.","non-dropping-particle":"","parse-names":false,"suffix":""}],"container-title":"PLOS Genetics","editor":[{"dropping-particle":"","family":"Barsh","given":"Gregory S.","non-dropping-particle":"","parse-names":false,"suffix":""}],"id":"ITEM-1","issue":"6","issued":{"date-parts":[["2016","6","23"]]},"page":"e1006105","publisher":"Public Library of Science","title":"Epigenome-wide Association Studies and the Interpretation of Disease -Omics","type":"article-journal","volume":"12"},"uris":["http://www.mendeley.com/documents/?uuid=3a791712-4af0-32e9-a3e3-886e542c12b4"]}],"mendeley":{"formattedCitation":"[1]","plainTextFormattedCitation":"[1]","previouslyFormattedCitation":"[1]"},"properties":{"noteIndex":0},"schema":"https://github.com/citation-style-language/schema/raw/master/csl-citation.json"}</w:instrText>
                            </w:r>
                            <w:r>
                              <w:fldChar w:fldCharType="separate"/>
                            </w:r>
                            <w:r w:rsidRPr="00F267FF">
                              <w:rPr>
                                <w:noProof/>
                              </w:rPr>
                              <w:t>[1]</w:t>
                            </w:r>
                            <w:r>
                              <w:fldChar w:fldCharType="end"/>
                            </w:r>
                            <w:r>
                              <w:t xml:space="preserve"> and determining causal directionality between DNA methylation markers associated with traits is not trivial </w:t>
                            </w:r>
                            <w:r>
                              <w:fldChar w:fldCharType="begin" w:fldLock="1"/>
                            </w:r>
                            <w:r>
                              <w:instrText>ADDIN CSL_CITATION {"citationItems":[{"id":"ITEM-1","itemData":{"DOI":"10.1371/journal.pmed.1000356","ISSN":"1549-1676","abstract":"As part of the PLoS Epigenetics Collection, Caroline Relton and George Davey Smith discuss the potential of epigenetics for the treatment and prevention of common complex diseases, including cancer.","author":[{"dropping-particle":"","family":"Relton","given":"Caroline L.","non-dropping-particle":"","parse-names":false,"suffix":""},{"dropping-particle":"","family":"Davey Smith","given":"George","non-dropping-particle":"","parse-names":false,"suffix":""}],"container-title":"PLoS Medicine","id":"ITEM-1","issue":"10","issued":{"date-parts":[["2010","10","26"]]},"page":"e1000356","publisher":"Public Library of Science","title":"Epigenetic Epidemiology of Common Complex Disease: Prospects for Prediction, Prevention, and Treatment","type":"article-journal","volume":"7"},"uris":["http://www.mendeley.com/documents/?uuid=70cd0e88-218b-3272-891b-dc3814f7ab68"]},{"id":"ITEM-2","itemData":{"DOI":"10.2217/epi.15.4","ISSN":"1750-1911","abstract":"DNA methylation plays a significant role in gastric carcinogenesis. The CpG island methylator phenotype (CIMP) characterizes distinct subtypes of gastric cancer (GC) and the relationship between specific methylation patterns and clinicopathological features has been evaluated. Altered DNA methylation is also observed in Helicobacter pylori-infected gastric mucosa, and its potential utility for GC risk estimation has been suggested. The ability to detect small amounts of methylated DNA among tissues allows us to use DNA methylation as a molecular biomarker in GC in a variety of samples, including serum, plasma and gastric washes. The DNA methylation status of nontargeted tissue, particularly blood, has been associated with predisposition to GC. We focus on the recent development of DNA methylation-based biomarkers in GC.","author":[{"dropping-particle":"","family":"Tahara","given":"Tomomitsu","non-dropping-particle":"","parse-names":false,"suffix":""},{"dropping-particle":"","family":"Arisawa","given":"Tomiyasu","non-dropping-particle":"","parse-names":false,"suffix":""}],"container-title":"Epigenomics","id":"ITEM-2","issue":"3","issued":{"date-parts":[["2015","6","16"]]},"page":"475-486","publisher":" Future Medicine Ltd London, UK ","title":"DNA methylation as a molecular biomarker in gastric cancer","type":"article-journal","volume":"7"},"uris":["http://www.mendeley.com/documents/?uuid=9fee87b3-7414-3761-8af0-e66f5e315aa0"]},{"id":"ITEM-3","itemData":{"DOI":"10.1038/nrurol.2013.89","ISSN":"1759-4812","abstract":"Methylated genes have been proposed as diagnostic and prognostic biomarkers for patients with both muscle-invasive and non-muscle-invasive bladder cancer. In this Review, the authors describe the body of evidence on gene methylation and the associations with progression, recurrence and survival, which might contribute to clinical decision-making and individualized treatment.","author":[{"dropping-particle":"","family":"Kandimalla","given":"Raju","non-dropping-particle":"","parse-names":false,"suffix":""},{"dropping-particle":"","family":"Tilborg","given":"Angela A.","non-dropping-particle":"van","parse-names":false,"suffix":""},{"dropping-particle":"","family":"Zwarthoff","given":"Ellen C.","non-dropping-particle":"","parse-names":false,"suffix":""}],"container-title":"Nature Reviews Urology","id":"ITEM-3","issue":"6","issued":{"date-parts":[["2013","6","30"]]},"page":"327-335","publisher":"Nature Publishing Group","title":"DNA methylation-based biomarkers in bladder cancer","type":"article-journal","volume":"10"},"uris":["http://www.mendeley.com/documents/?uuid=9fde5565-9730-334f-b28b-9a02be99881d"]}],"mendeley":{"formattedCitation":"[32]–[34]","plainTextFormattedCitation":"[32]–[34]","previouslyFormattedCitation":"[31]–[33]"},"properties":{"noteIndex":0},"schema":"https://github.com/citation-style-language/schema/raw/master/csl-citation.json"}</w:instrText>
                            </w:r>
                            <w:r>
                              <w:fldChar w:fldCharType="separate"/>
                            </w:r>
                            <w:r w:rsidRPr="00E2245E">
                              <w:rPr>
                                <w:noProof/>
                              </w:rPr>
                              <w:t>[32]–[34]</w:t>
                            </w:r>
                            <w:r>
                              <w:fldChar w:fldCharType="end"/>
                            </w:r>
                            <w:r>
                              <w:t>. Therefore, estimating the proportion of trait variation captured by DNA methylation variation (which will henceforth be denoted as h</w:t>
                            </w:r>
                            <w:r>
                              <w:rPr>
                                <w:vertAlign w:val="superscript"/>
                              </w:rPr>
                              <w:t>2</w:t>
                            </w:r>
                            <w:r>
                              <w:rPr>
                                <w:vertAlign w:val="subscript"/>
                              </w:rPr>
                              <w:t>EWAS</w:t>
                            </w:r>
                            <w:r>
                              <w:t xml:space="preserve">) using the same techniques will ascertain effects going in both directions as well as associations due to confounding. The combination of these mechanisms may increase power to detect trait-DNA methylation association, and could be the reason that so many DNA methylation markers are found in small EWAS compared to similarly sized GWAS </w:t>
                            </w:r>
                            <w:r>
                              <w:fldChar w:fldCharType="begin" w:fldLock="1"/>
                            </w:r>
                            <w:r>
                              <w:instrText>ADDIN CSL_CITATION {"citationItems":[{"id":"ITEM-1","itemData":{"DOI":"10.1038/nature20784","ISBN":"1476-4687 (Electronic)\\r0028-0836 (Linking)","ISSN":"1476-4687","PMID":"28002404","abstract":"Approximately 1.5 billion people worldwide are overweight or affected by obesity, and are at risk of developing type 2 diabetes, cardiovascular disease and related metabolic and inflammatory disturbances. Although the mechanisms linking adiposity to associated clinical conditions are poorly understood, recent studies suggest that adiposity may influence DNA methylation, a key regulator of gene expression and molecular phenotype. Here we use epigenome-wide association to show that body mass index (BMI; a key measure of adiposity) is associated with widespread changes in DNA methylation (187 genetic loci with P &lt; 1 × 10(-7), range P = 9.2 × 10(-8) to 6.0 × 10(-46); n = 10,261 samples). Genetic association analyses demonstrate that the alterations in DNA methylation are predominantly the consequence of adiposity, rather than the cause. We find that methylation loci are enriched for functional genomic features in multiple tissues (P &lt; 0.05), and show that sentinel methylation markers identify gene expression signatures at 38 loci (P &lt; 9.0 × 10(-6), range P = 5.5 × 10(-6) to 6.1 × 10(-35), n = 1,785 samples). The methylation loci identify genes involved in lipid and lipoprotein metabolism, substrate transport and inflammatory pathways. Finally, we show that the disturbances in DNA methylation predict future development of type 2 diabetes (relative risk per 1 standard deviation increase in methylation risk score: 2.3 (2.07-2.56); P = 1.1 × 10(-54)). Our results provide new insights into the biologic pathways influenced by adiposity, and may enable development of new strategies for prediction and prevention of type 2 diabetes and other adverse clinical consequences of obesity.","author":[{"dropping-particle":"","family":"Wahl","given":"Simone","non-dropping-particle":"","parse-names":false,"suffix":""},{"dropping-particle":"","family":"Drong","given":"Alexander","non-dropping-particle":"","parse-names":false,"suffix":""},{"dropping-particle":"","family":"Lehne","given":"Benjamin","non-dropping-particle":"","parse-names":false,"suffix":""},{"dropping-particle":"","family":"Loh","given":"Marie","non-dropping-particle":"","parse-names":false,"suffix":""},{"dropping-particle":"","family":"Scott","given":"William R","non-dropping-particle":"","parse-names":false,"suffix":""},{"dropping-particle":"","family":"Kunze","given":"Sonja","non-dropping-particle":"","parse-names":false,"suffix":""},{"dropping-particle":"","family":"Tsai","given":"Pei-Chien","non-dropping-particle":"","parse-names":false,"suffix":""},{"dropping-particle":"","family":"Ried","given":"Janina S","non-dropping-particle":"","parse-names":false,"suffix":""},{"dropping-particle":"","family":"Zhang","given":"Weihua","non-dropping-particle":"","parse-names":false,"suffix":""},{"dropping-particle":"","family":"Yang","given":"Youwen","non-dropping-particle":"","parse-names":false,"suffix":""},{"dropping-particle":"","family":"Tan","given":"Sili","non-dropping-particle":"","parse-names":false,"suffix":""},{"dropping-particle":"","family":"Fiorito","given":"Giovanni","non-dropping-particle":"","parse-names":false,"suffix":""},{"dropping-particle":"","family":"Franke","given":"Lude","non-dropping-particle":"","parse-names":false,"suffix":""},{"dropping-particle":"","family":"Guarrera","given":"Simonetta","non-dropping-particle":"","parse-names":false,"suffix":""},{"dropping-particle":"","family":"Kasela","given":"Silva","non-dropping-particle":"","parse-names":false,"suffix":""},{"dropping-particle":"","family":"Kriebel","given":"Jennifer","non-dropping-particle":"","parse-names":false,"suffix":""},{"dropping-particle":"","family":"Richmond","given":"Rebecca C","non-dropping-particle":"","parse-names":false,"suffix":""},{"dropping-particle":"","family":"Adamo","given":"Marco","non-dropping-particle":"","parse-names":false,"suffix":""},{"dropping-particle":"","family":"Afzal","given":"Uzma","non-dropping-particle":"","parse-names":false,"suffix":""},{"dropping-particle":"","family":"Ala-Korpela","given":"Mika","non-dropping-particle":"","parse-names":false,"suffix":""},{"dropping-particle":"","family":"Albetti","given":"Benedetta","non-dropping-particle":"","parse-names":false,"suffix":""},{"dropping-particle":"","family":"Ammerpohl","given":"Ole","non-dropping-particle":"","parse-names":false,"suffix":""},{"dropping-particle":"","family":"Apperley","given":"Jane F","non-dropping-particle":"","parse-names":false,"suffix":""},{"dropping-particle":"","family":"Beekman","given":"Marian","non-dropping-particle":"","parse-names":false,"suffix":""},{"dropping-particle":"","family":"Bertazzi","given":"Pier Alberto","non-dropping-particle":"","parse-names":false,"suffix":""},{"dropping-particle":"","family":"Black","given":"S Lucas","non-dropping-particle":"","parse-names":false,"suffix":""},{"dropping-particle":"","family":"Blancher","given":"Christine","non-dropping-particle":"","parse-names":false,"suffix":""},{"dropping-particle":"","family":"Bonder","given":"Marc-Jan","non-dropping-particle":"","parse-names":false,"suffix":""},{"dropping-particle":"","family":"Brosch","given":"Mario","non-dropping-particle":"","parse-names":false,"suffix":""},{"dropping-particle":"","family":"Carstensen-Kirberg","given":"Maren","non-dropping-particle":"","parse-names":false,"suffix":""},{"dropping-particle":"","family":"Craen","given":"Anton J M","non-dropping-particle":"de","parse-names":false,"suffix":""},{"dropping-particle":"","family":"Lusignan","given":"Simon","non-dropping-particle":"de","parse-names":false,"suffix":""},{"dropping-particle":"","family":"Dehghan","given":"Abbas","non-dropping-particle":"","parse-names":false,"suffix":""},{"dropping-particle":"","family":"Elkalaawy","given":"Mohamed","non-dropping-particle":"","parse-names":false,"suffix":""},{"dropping-particle":"","family":"Fischer","given":"Krista","non-dropping-particle":"","parse-names":false,"suffix":""},{"dropping-particle":"","family":"Franco","given":"Oscar H","non-dropping-particle":"","parse-names":false,"suffix":""},{"dropping-particle":"","family":"Gaunt","given":"Tom R","non-dropping-particle":"","parse-names":false,"suffix":""},{"dropping-particle":"","family":"Hampe","given":"Jochen","non-dropping-particle":"","parse-names":false,"suffix":""},{"dropping-particle":"","family":"Hashemi","given":"Majid","non-dropping-particle":"","parse-names":false,"suffix":""},{"dropping-particle":"","family":"Isaacs","given":"Aaron","non-dropping-particle":"","parse-names":false,"suffix":""},{"dropping-particle":"","family":"Jenkinson","given":"Andrew","non-dropping-particle":"","parse-names":false,"suffix":""},{"dropping-particle":"","family":"Jha","given":"Sujeet","non-dropping-particle":"","parse-names":false,"suffix":""},{"dropping-particle":"","family":"Kato","given":"Norihiro","non-dropping-particle":"","parse-names":false,"suffix":""},{"dropping-particle":"","family":"Krogh","given":"Vittorio","non-dropping-particle":"","parse-names":false,"suffix":""},{"dropping-particle":"","family":"Laffan","given":"Michael","non-dropping-particle":"","parse-names":false,"suffix":""},{"dropping-particle":"","family":"Meisinger","given":"Christa","non-dropping-particle":"","parse-names":false,"suffix":""},{"dropping-particle":"","family":"Meitinger","given":"Thomas","non-dropping-particle":"","parse-names":false,"suffix":""},{"dropping-particle":"","family":"Mok","given":"Zuan Yu","non-dropping-particle":"","parse-names":false,"suffix":""},{"dropping-particle":"","family":"Motta","given":"Valeria","non-dropping-particle":"","parse-names":false,"suffix":""},{"dropping-particle":"","family":"Ng","given":"Hong Kiat","non-dropping-particle":"","parse-names":false,"suffix":""},{"dropping-particle":"","family":"Nikolakopoulou","given":"Zacharoula","non-dropping-particle":"","parse-names":false,"suffix":""},{"dropping-particle":"","family":"Nteliopoulos","given":"Georgios","non-dropping-particle":"","parse-names":false,"suffix":""},{"dropping-particle":"","family":"Panico","given":"Salvatore","non-dropping-particle":"","parse-names":false,"suffix":""},{"dropping-particle":"","family":"Pervjakova","given":"Natalia","non-dropping-particle":"","parse-names":false,"suffix":""},{"dropping-particle":"","family":"Prokisch","given":"Holger","non-dropping-particle":"","parse-names":false,"suffix":""},{"dropping-particle":"","family":"Rathmann","given":"Wolfgang","non-dropping-particle":"","parse-names":false,"suffix":""},{"dropping-particle":"","family":"Roden","given":"Michael","non-dropping-particle":"","parse-names":false,"suffix":""},{"dropping-particle":"","family":"Rota","given":"Federica","non-dropping-particle":"","parse-names":false,"suffix":""},{"dropping-particle":"","family":"Rozario","given":"Michelle Ann","non-dropping-particle":"","parse-names":false,"suffix":""},{"dropping-particle":"","family":"Sandling","given":"Johanna K","non-dropping-particle":"","parse-names":false,"suffix":""},{"dropping-particle":"","family":"Schafmayer","given":"Clemens","non-dropping-particle":"","parse-names":false,"suffix":""},{"dropping-particle":"","family":"Schramm","given":"Katharina","non-dropping-particle":"","parse-names":false,"suffix":""},{"dropping-particle":"","family":"Siebert","given":"Reiner","non-dropping-particle":"","parse-names":false,"suffix":""},{"dropping-particle":"","family":"Slagboom","given":"P Eline","non-dropping-particle":"","parse-names":false,"suffix":""},{"dropping-particle":"","family":"Soininen","given":"Pasi","non-dropping-particle":"","parse-names":false,"suffix":""},{"dropping-particle":"","family":"Stolk","given":"Lisette","non-dropping-particle":"","parse-names":false,"suffix":""},{"dropping-particle":"","family":"Strauch","given":"Konstantin","non-dropping-particle":"","parse-names":false,"suffix":""},{"dropping-particle":"","family":"Tai","given":"E-Shyong","non-dropping-particle":"","parse-names":false,"suffix":""},{"dropping-particle":"","family":"Tarantini","given":"Letizia","non-dropping-particle":"","parse-names":false,"suffix":""},{"dropping-particle":"","family":"Thorand","given":"Barbara","non-dropping-particle":"","parse-names":false,"suffix":""},{"dropping-particle":"","family":"Tigchelaar","given":"Ettje F","non-dropping-particle":"","parse-names":false,"suffix":""},{"dropping-particle":"","family":"Tumino","given":"Rosario","non-dropping-particle":"","parse-names":false,"suffix":""},{"dropping-particle":"","family":"Uitterlinden","given":"Andre G","non-dropping-particle":"","parse-names":false,"suffix":""},{"dropping-particle":"","family":"Duijn","given":"Cornelia","non-dropping-particle":"van","parse-names":false,"suffix":""},{"dropping-particle":"","family":"Meurs","given":"Joyce B J","non-dropping-particle":"van","parse-names":false,"suffix":""},{"dropping-particle":"","family":"Vineis","given":"Paolo","non-dropping-particle":"","parse-names":false,"suffix":""},{"dropping-particle":"","family":"Wickremasinghe","given":"Ananda Rajitha","non-dropping-particle":"","parse-names":false,"suffix":""},{"dropping-particle":"","family":"Wijmenga","given":"Cisca","non-dropping-particle":"","parse-names":false,"suffix":""},{"dropping-particle":"","family":"Yang","given":"Tsun-Po","non-dropping-particle":"","parse-names":false,"suffix":""},{"dropping-particle":"","family":"Yuan","given":"Wei","non-dropping-particle":"","parse-names":false,"suffix":""},{"dropping-particle":"","family":"Zhernakova","given":"Alexandra","non-dropping-particle":"","parse-names":false,"suffix":""},{"dropping-particle":"","family":"Batterham","given":"Rachel L","non-dropping-particle":"","parse-names":false,"suffix":""},{"dropping-particle":"","family":"Smith","given":"George Davey","non-dropping-particle":"","parse-names":false,"suffix":""},{"dropping-particle":"","family":"Deloukas","given":"Panos","non-dropping-particle":"","parse-names":false,"suffix":""},{"dropping-particle":"","family":"Heijmans","given":"Bastiaan T","non-dropping-particle":"","parse-names":false,"suffix":""},{"dropping-particle":"","family":"Herder","given":"Christian","non-dropping-particle":"","parse-names":false,"suffix":""},{"dropping-particle":"","family":"Hofman","given":"Albert","non-dropping-particle":"","parse-names":false,"suffix":""},{"dropping-particle":"","family":"Lindgren","given":"Cecilia M","non-dropping-particle":"","parse-names":false,"suffix":""},{"dropping-particle":"","family":"Milani","given":"Lili","non-dropping-particle":"","parse-names":false,"suffix":""},{"dropping-particle":"","family":"Harst","given":"Pim","non-dropping-particle":"van der","parse-names":false,"suffix":""},{"dropping-particle":"","family":"Peters","given":"Annette","non-dropping-particle":"","parse-names":false,"suffix":""},{"dropping-particle":"","family":"Illig","given":"Thomas","non-dropping-particle":"","parse-names":false,"suffix":""},{"dropping-particle":"","family":"Relton","given":"Caroline L","non-dropping-particle":"","parse-names":false,"suffix":""},{"dropping-particle":"","family":"Waldenberger","given":"Melanie","non-dropping-particle":"","parse-names":false,"suffix":""},{"dropping-particle":"","family":"Järvelin","given":"Marjo-Riitta","non-dropping-particle":"","parse-names":false,"suffix":""},{"dropping-particle":"","family":"Bollati","given":"Valentina","non-dropping-particle":"","parse-names":false,"suffix":""},{"dropping-particle":"","family":"Soong","given":"Richie","non-dropping-particle":"","parse-names":false,"suffix":""},{"dropping-particle":"","family":"Spector","given":"Tim D","non-dropping-particle":"","parse-names":false,"suffix":""},{"dropping-particle":"","family":"Scott","given":"James","non-dropping-particle":"","parse-names":false,"suffix":""},{"dropping-particle":"","family":"McCarthy","given":"Mark I","non-dropping-particle":"","parse-names":false,"suffix":""},{"dropping-particle":"","family":"Elliott","given":"Paul","non-dropping-particle":"","parse-names":false,"suffix":""},{"dropping-particle":"","family":"Bell","given":"Jordana T","non-dropping-particle":"","parse-names":false,"suffix":""},{"dropping-particle":"","family":"Matullo","given":"Giuseppe","non-dropping-particle":"","parse-names":false,"suffix":""},{"dropping-particle":"","family":"Gieger","given":"Christian","non-dropping-particle":"","parse-names":false,"suffix":""},{"dropping-particle":"","family":"Kooner","given":"Jaspal S","non-dropping-particle":"","parse-names":false,"suffix":""},{"dropping-particle":"","family":"Grallert","given":"Harald","non-dropping-particle":"","parse-names":false,"suffix":""},{"dropping-particle":"","family":"Chambers","given":"John C","non-dropping-particle":"","parse-names":false,"suffix":""}],"container-title":"Nature","id":"ITEM-1","issue":"7635","issued":{"date-parts":[["2017"]]},"page":"81-86","title":"Epigenome-wide association study of body mass index, and the adverse outcomes of adiposity.","type":"article-journal","volume":"541"},"uris":["http://www.mendeley.com/documents/?uuid=df3ce828-216f-4b5c-a4d9-09d8cf513373"]}],"mendeley":{"formattedCitation":"[31]","plainTextFormattedCitation":"[31]","previouslyFormattedCitation":"[30]"},"properties":{"noteIndex":0},"schema":"https://github.com/citation-style-language/schema/raw/master/csl-citation.json"}</w:instrText>
                            </w:r>
                            <w:r>
                              <w:fldChar w:fldCharType="separate"/>
                            </w:r>
                            <w:r w:rsidRPr="00E2245E">
                              <w:rPr>
                                <w:noProof/>
                              </w:rPr>
                              <w:t>[31]</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3436C" id="Text Box 2" o:spid="_x0000_s1027" type="#_x0000_t202" style="position:absolute;margin-left:0;margin-top:0;width:2in;height:24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" filled="f" strokeweight=".5pt">
                <v:textbox>
                  <w:txbxContent>
                    <w:p w14:paraId="26467438" w14:textId="620E4FC3" w:rsidR="00974C6F" w:rsidRDefault="00974C6F" w:rsidP="00F45FE8">
                      <w:pPr>
                        <w:pStyle w:val="BodyText"/>
                      </w:pPr>
                      <w:r>
                        <w:t>Box2: Applying SNP</w:t>
                      </w:r>
                      <w:ins w:id="138" w:author="Tom Battram" w:date="2020-05-10T12:14:00Z">
                        <w:r>
                          <w:t xml:space="preserve"> </w:t>
                        </w:r>
                      </w:ins>
                      <w:del w:id="139" w:author="Tom Battram" w:date="2020-05-10T12:14:00Z">
                        <w:r w:rsidDel="00FA32DF">
                          <w:delText>-</w:delText>
                        </w:r>
                      </w:del>
                      <w:r>
                        <w:t>heritability estimator methods to DNA methylation</w:t>
                      </w:r>
                    </w:p>
                    <w:p w14:paraId="77E5409D" w14:textId="7BBA26A8" w:rsidR="00974C6F" w:rsidRPr="007E6104" w:rsidRDefault="00974C6F" w:rsidP="00E82D91">
                      <w:pPr>
                        <w:pStyle w:val="BodyText"/>
                      </w:pPr>
                      <w:r>
                        <w:t>Methods used to estimate h</w:t>
                      </w:r>
                      <w:r>
                        <w:rPr>
                          <w:vertAlign w:val="superscript"/>
                        </w:rPr>
                        <w:t>2</w:t>
                      </w:r>
                      <w:r>
                        <w:rPr>
                          <w:vertAlign w:val="subscript"/>
                        </w:rPr>
                        <w:t>SNP</w:t>
                      </w:r>
                      <w:r>
                        <w:t xml:space="preserve"> use restricted maximum likelihood (REML) tests to estimate the proportion of variance attributable to these genetic variants. Essentially this assesses whether individuals that are genetically similar are more likely to be phenotypically similar. If those individuals that have a high genetic overlap tend to correlate strongly phenotypically compared to those that don’t have high genetic overlap, then the phenotype of interest will have a high h</w:t>
                      </w:r>
                      <w:r>
                        <w:rPr>
                          <w:vertAlign w:val="superscript"/>
                        </w:rPr>
                        <w:t>2</w:t>
                      </w:r>
                      <w:r>
                        <w:rPr>
                          <w:vertAlign w:val="subscript"/>
                        </w:rPr>
                        <w:t>SNP</w:t>
                      </w:r>
                      <w:r>
                        <w:t xml:space="preserve">. Unlike genetic variants, DNA methylation is responsive to the environment </w:t>
                      </w:r>
                      <w:r>
                        <w:fldChar w:fldCharType="begin" w:fldLock="1"/>
                      </w:r>
                      <w:r>
                        <w:instrText>ADDIN CSL_CITATION {"citationItems":[{"id":"ITEM-1","itemData":{"DOI":"10.1371/journal.pgen.1006105","ISSN":"1553-7404","abstract":"Epigenome-wide association studies represent one means of applying genome-wide assays to identify molecular events that could be associated with human phenotypes. The epigenome is especially intriguing as a target for study, as epigenetic regulatory processes are, by definition, heritable from parent to daughter cells and are found to have transcriptional regulatory properties. As such, the epigenome is an attractive candidate for mediating long-term responses to cellular stimuli, such as environmental effects modifying disease risk. Such epigenomic studies represent a broader category of disease -omics, which suffer from multiple problems in design and execution that severely limit their interpretability. Here we define many of the problems with current epigenomic studies and propose solutions that can be applied to allow this and other disease -omics studies to achieve their potential for generating valuable insights.","author":[{"dropping-particle":"","family":"Birney","given":"Ewan","non-dropping-particle":"","parse-names":false,"suffix":""},{"dropping-particle":"","family":"Smith","given":"George Davey","non-dropping-particle":"","parse-names":false,"suffix":""},{"dropping-particle":"","family":"Greally","given":"John M.","non-dropping-particle":"","parse-names":false,"suffix":""}],"container-title":"PLOS Genetics","editor":[{"dropping-particle":"","family":"Barsh","given":"Gregory S.","non-dropping-particle":"","parse-names":false,"suffix":""}],"id":"ITEM-1","issue":"6","issued":{"date-parts":[["2016","6","23"]]},"page":"e1006105","publisher":"Public Library of Science","title":"Epigenome-wide Association Studies and the Interpretation of Disease -Omics","type":"article-journal","volume":"12"},"uris":["http://www.mendeley.com/documents/?uuid=3a791712-4af0-32e9-a3e3-886e542c12b4"]}],"mendeley":{"formattedCitation":"[1]","plainTextFormattedCitation":"[1]","previouslyFormattedCitation":"[1]"},"properties":{"noteIndex":0},"schema":"https://github.com/citation-style-language/schema/raw/master/csl-citation.json"}</w:instrText>
                      </w:r>
                      <w:r>
                        <w:fldChar w:fldCharType="separate"/>
                      </w:r>
                      <w:r w:rsidRPr="00F267FF">
                        <w:rPr>
                          <w:noProof/>
                        </w:rPr>
                        <w:t>[1]</w:t>
                      </w:r>
                      <w:r>
                        <w:fldChar w:fldCharType="end"/>
                      </w:r>
                      <w:r>
                        <w:t xml:space="preserve"> and determining causal directionality between DNA methylation markers associated with traits is not trivial </w:t>
                      </w:r>
                      <w:r>
                        <w:fldChar w:fldCharType="begin" w:fldLock="1"/>
                      </w:r>
                      <w:r>
                        <w:instrText>ADDIN CSL_CITATION {"citationItems":[{"id":"ITEM-1","itemData":{"DOI":"10.1371/journal.pmed.1000356","ISSN":"1549-1676","abstract":"As part of the PLoS Epigenetics Collection, Caroline Relton and George Davey Smith discuss the potential of epigenetics for the treatment and prevention of common complex diseases, including cancer.","author":[{"dropping-particle":"","family":"Relton","given":"Caroline L.","non-dropping-particle":"","parse-names":false,"suffix":""},{"dropping-particle":"","family":"Davey Smith","given":"George","non-dropping-particle":"","parse-names":false,"suffix":""}],"container-title":"PLoS Medicine","id":"ITEM-1","issue":"10","issued":{"date-parts":[["2010","10","26"]]},"page":"e1000356","publisher":"Public Library of Science","title":"Epigenetic Epidemiology of Common Complex Disease: Prospects for Prediction, Prevention, and Treatment","type":"article-journal","volume":"7"},"uris":["http://www.mendeley.com/documents/?uuid=70cd0e88-218b-3272-891b-dc3814f7ab68"]},{"id":"ITEM-2","itemData":{"DOI":"10.2217/epi.15.4","ISSN":"1750-1911","abstract":"DNA methylation plays a significant role in gastric carcinogenesis. The CpG island methylator phenotype (CIMP) characterizes distinct subtypes of gastric cancer (GC) and the relationship between specific methylation patterns and clinicopathological features has been evaluated. Altered DNA methylation is also observed in Helicobacter pylori-infected gastric mucosa, and its potential utility for GC risk estimation has been suggested. The ability to detect small amounts of methylated DNA among tissues allows us to use DNA methylation as a molecular biomarker in GC in a variety of samples, including serum, plasma and gastric washes. The DNA methylation status of nontargeted tissue, particularly blood, has been associated with predisposition to GC. We focus on the recent development of DNA methylation-based biomarkers in GC.","author":[{"dropping-particle":"","family":"Tahara","given":"Tomomitsu","non-dropping-particle":"","parse-names":false,"suffix":""},{"dropping-particle":"","family":"Arisawa","given":"Tomiyasu","non-dropping-particle":"","parse-names":false,"suffix":""}],"container-title":"Epigenomics","id":"ITEM-2","issue":"3","issued":{"date-parts":[["2015","6","16"]]},"page":"475-486","publisher":" Future Medicine Ltd London, UK ","title":"DNA methylation as a molecular biomarker in gastric cancer","type":"article-journal","volume":"7"},"uris":["http://www.mendeley.com/documents/?uuid=9fee87b3-7414-3761-8af0-e66f5e315aa0"]},{"id":"ITEM-3","itemData":{"DOI":"10.1038/nrurol.2013.89","ISSN":"1759-4812","abstract":"Methylated genes have been proposed as diagnostic and prognostic biomarkers for patients with both muscle-invasive and non-muscle-invasive bladder cancer. In this Review, the authors describe the body of evidence on gene methylation and the associations with progression, recurrence and survival, which might contribute to clinical decision-making and individualized treatment.","author":[{"dropping-particle":"","family":"Kandimalla","given":"Raju","non-dropping-particle":"","parse-names":false,"suffix":""},{"dropping-particle":"","family":"Tilborg","given":"Angela A.","non-dropping-particle":"van","parse-names":false,"suffix":""},{"dropping-particle":"","family":"Zwarthoff","given":"Ellen C.","non-dropping-particle":"","parse-names":false,"suffix":""}],"container-title":"Nature Reviews Urology","id":"ITEM-3","issue":"6","issued":{"date-parts":[["2013","6","30"]]},"page":"327-335","publisher":"Nature Publishing Group","title":"DNA methylation-based biomarkers in bladder cancer","type":"article-journal","volume":"10"},"uris":["http://www.mendeley.com/documents/?uuid=9fde5565-9730-334f-b28b-9a02be99881d"]}],"mendeley":{"formattedCitation":"[32]–[34]","plainTextFormattedCitation":"[32]–[34]","previouslyFormattedCitation":"[31]–[33]"},"properties":{"noteIndex":0},"schema":"https://github.com/citation-style-language/schema/raw/master/csl-citation.json"}</w:instrText>
                      </w:r>
                      <w:r>
                        <w:fldChar w:fldCharType="separate"/>
                      </w:r>
                      <w:r w:rsidRPr="00E2245E">
                        <w:rPr>
                          <w:noProof/>
                        </w:rPr>
                        <w:t>[32]–[34]</w:t>
                      </w:r>
                      <w:r>
                        <w:fldChar w:fldCharType="end"/>
                      </w:r>
                      <w:r>
                        <w:t>. Therefore, estimating the proportion of trait variation captured by DNA methylation variation (which will henceforth be denoted as h</w:t>
                      </w:r>
                      <w:r>
                        <w:rPr>
                          <w:vertAlign w:val="superscript"/>
                        </w:rPr>
                        <w:t>2</w:t>
                      </w:r>
                      <w:r>
                        <w:rPr>
                          <w:vertAlign w:val="subscript"/>
                        </w:rPr>
                        <w:t>EWAS</w:t>
                      </w:r>
                      <w:r>
                        <w:t xml:space="preserve">) using the same techniques will ascertain effects going in both directions as well as associations due to confounding. The combination of these mechanisms may increase power to detect trait-DNA methylation association, and could be the reason that so many DNA methylation markers are found in small EWAS compared to similarly sized GWAS </w:t>
                      </w:r>
                      <w:r>
                        <w:fldChar w:fldCharType="begin" w:fldLock="1"/>
                      </w:r>
                      <w:r>
                        <w:instrText>ADDIN CSL_CITATION {"citationItems":[{"id":"ITEM-1","itemData":{"DOI":"10.1038/nature20784","ISBN":"1476-4687 (Electronic)\\r0028-0836 (Linking)","ISSN":"1476-4687","PMID":"28002404","abstract":"Approximately 1.5 billion people worldwide are overweight or affected by obesity, and are at risk of developing type 2 diabetes, cardiovascular disease and related metabolic and inflammatory disturbances. Although the mechanisms linking adiposity to associated clinical conditions are poorly understood, recent studies suggest that adiposity may influence DNA methylation, a key regulator of gene expression and molecular phenotype. Here we use epigenome-wide association to show that body mass index (BMI; a key measure of adiposity) is associated with widespread changes in DNA methylation (187 genetic loci with P &lt; 1 × 10(-7), range P = 9.2 × 10(-8) to 6.0 × 10(-46); n = 10,261 samples). Genetic association analyses demonstrate that the alterations in DNA methylation are predominantly the consequence of adiposity, rather than the cause. We find that methylation loci are enriched for functional genomic features in multiple tissues (P &lt; 0.05), and show that sentinel methylation markers identify gene expression signatures at 38 loci (P &lt; 9.0 × 10(-6), range P = 5.5 × 10(-6) to 6.1 × 10(-35), n = 1,785 samples). The methylation loci identify genes involved in lipid and lipoprotein metabolism, substrate transport and inflammatory pathways. Finally, we show that the disturbances in DNA methylation predict future development of type 2 diabetes (relative risk per 1 standard deviation increase in methylation risk score: 2.3 (2.07-2.56); P = 1.1 × 10(-54)). Our results provide new insights into the biologic pathways influenced by adiposity, and may enable development of new strategies for prediction and prevention of type 2 diabetes and other adverse clinical consequences of obesity.","author":[{"dropping-particle":"","family":"Wahl","given":"Simone","non-dropping-particle":"","parse-names":false,"suffix":""},{"dropping-particle":"","family":"Drong","given":"Alexander","non-dropping-particle":"","parse-names":false,"suffix":""},{"dropping-particle":"","family":"Lehne","given":"Benjamin","non-dropping-particle":"","parse-names":false,"suffix":""},{"dropping-particle":"","family":"Loh","given":"Marie","non-dropping-particle":"","parse-names":false,"suffix":""},{"dropping-particle":"","family":"Scott","given":"William R","non-dropping-particle":"","parse-names":false,"suffix":""},{"dropping-particle":"","family":"Kunze","given":"Sonja","non-dropping-particle":"","parse-names":false,"suffix":""},{"dropping-particle":"","family":"Tsai","given":"Pei-Chien","non-dropping-particle":"","parse-names":false,"suffix":""},{"dropping-particle":"","family":"Ried","given":"Janina S","non-dropping-particle":"","parse-names":false,"suffix":""},{"dropping-particle":"","family":"Zhang","given":"Weihua","non-dropping-particle":"","parse-names":false,"suffix":""},{"dropping-particle":"","family":"Yang","given":"Youwen","non-dropping-particle":"","parse-names":false,"suffix":""},{"dropping-particle":"","family":"Tan","given":"Sili","non-dropping-particle":"","parse-names":false,"suffix":""},{"dropping-particle":"","family":"Fiorito","given":"Giovanni","non-dropping-particle":"","parse-names":false,"suffix":""},{"dropping-particle":"","family":"Franke","given":"Lude","non-dropping-particle":"","parse-names":false,"suffix":""},{"dropping-particle":"","family":"Guarrera","given":"Simonetta","non-dropping-particle":"","parse-names":false,"suffix":""},{"dropping-particle":"","family":"Kasela","given":"Silva","non-dropping-particle":"","parse-names":false,"suffix":""},{"dropping-particle":"","family":"Kriebel","given":"Jennifer","non-dropping-particle":"","parse-names":false,"suffix":""},{"dropping-particle":"","family":"Richmond","given":"Rebecca C","non-dropping-particle":"","parse-names":false,"suffix":""},{"dropping-particle":"","family":"Adamo","given":"Marco","non-dropping-particle":"","parse-names":false,"suffix":""},{"dropping-particle":"","family":"Afzal","given":"Uzma","non-dropping-particle":"","parse-names":false,"suffix":""},{"dropping-particle":"","family":"Ala-Korpela","given":"Mika","non-dropping-particle":"","parse-names":false,"suffix":""},{"dropping-particle":"","family":"Albetti","given":"Benedetta","non-dropping-particle":"","parse-names":false,"suffix":""},{"dropping-particle":"","family":"Ammerpohl","given":"Ole","non-dropping-particle":"","parse-names":false,"suffix":""},{"dropping-particle":"","family":"Apperley","given":"Jane F","non-dropping-particle":"","parse-names":false,"suffix":""},{"dropping-particle":"","family":"Beekman","given":"Marian","non-dropping-particle":"","parse-names":false,"suffix":""},{"dropping-particle":"","family":"Bertazzi","given":"Pier Alberto","non-dropping-particle":"","parse-names":false,"suffix":""},{"dropping-particle":"","family":"Black","given":"S Lucas","non-dropping-particle":"","parse-names":false,"suffix":""},{"dropping-particle":"","family":"Blancher","given":"Christine","non-dropping-particle":"","parse-names":false,"suffix":""},{"dropping-particle":"","family":"Bonder","given":"Marc-Jan","non-dropping-particle":"","parse-names":false,"suffix":""},{"dropping-particle":"","family":"Brosch","given":"Mario","non-dropping-particle":"","parse-names":false,"suffix":""},{"dropping-particle":"","family":"Carstensen-Kirberg","given":"Maren","non-dropping-particle":"","parse-names":false,"suffix":""},{"dropping-particle":"","family":"Craen","given":"Anton J M","non-dropping-particle":"de","parse-names":false,"suffix":""},{"dropping-particle":"","family":"Lusignan","given":"Simon","non-dropping-particle":"de","parse-names":false,"suffix":""},{"dropping-particle":"","family":"Dehghan","given":"Abbas","non-dropping-particle":"","parse-names":false,"suffix":""},{"dropping-particle":"","family":"Elkalaawy","given":"Mohamed","non-dropping-particle":"","parse-names":false,"suffix":""},{"dropping-particle":"","family":"Fischer","given":"Krista","non-dropping-particle":"","parse-names":false,"suffix":""},{"dropping-particle":"","family":"Franco","given":"Oscar H","non-dropping-particle":"","parse-names":false,"suffix":""},{"dropping-particle":"","family":"Gaunt","given":"Tom R","non-dropping-particle":"","parse-names":false,"suffix":""},{"dropping-particle":"","family":"Hampe","given":"Jochen","non-dropping-particle":"","parse-names":false,"suffix":""},{"dropping-particle":"","family":"Hashemi","given":"Majid","non-dropping-particle":"","parse-names":false,"suffix":""},{"dropping-particle":"","family":"Isaacs","given":"Aaron","non-dropping-particle":"","parse-names":false,"suffix":""},{"dropping-particle":"","family":"Jenkinson","given":"Andrew","non-dropping-particle":"","parse-names":false,"suffix":""},{"dropping-particle":"","family":"Jha","given":"Sujeet","non-dropping-particle":"","parse-names":false,"suffix":""},{"dropping-particle":"","family":"Kato","given":"Norihiro","non-dropping-particle":"","parse-names":false,"suffix":""},{"dropping-particle":"","family":"Krogh","given":"Vittorio","non-dropping-particle":"","parse-names":false,"suffix":""},{"dropping-particle":"","family":"Laffan","given":"Michael","non-dropping-particle":"","parse-names":false,"suffix":""},{"dropping-particle":"","family":"Meisinger","given":"Christa","non-dropping-particle":"","parse-names":false,"suffix":""},{"dropping-particle":"","family":"Meitinger","given":"Thomas","non-dropping-particle":"","parse-names":false,"suffix":""},{"dropping-particle":"","family":"Mok","given":"Zuan Yu","non-dropping-particle":"","parse-names":false,"suffix":""},{"dropping-particle":"","family":"Motta","given":"Valeria","non-dropping-particle":"","parse-names":false,"suffix":""},{"dropping-particle":"","family":"Ng","given":"Hong Kiat","non-dropping-particle":"","parse-names":false,"suffix":""},{"dropping-particle":"","family":"Nikolakopoulou","given":"Zacharoula","non-dropping-particle":"","parse-names":false,"suffix":""},{"dropping-particle":"","family":"Nteliopoulos","given":"Georgios","non-dropping-particle":"","parse-names":false,"suffix":""},{"dropping-particle":"","family":"Panico","given":"Salvatore","non-dropping-particle":"","parse-names":false,"suffix":""},{"dropping-particle":"","family":"Pervjakova","given":"Natalia","non-dropping-particle":"","parse-names":false,"suffix":""},{"dropping-particle":"","family":"Prokisch","given":"Holger","non-dropping-particle":"","parse-names":false,"suffix":""},{"dropping-particle":"","family":"Rathmann","given":"Wolfgang","non-dropping-particle":"","parse-names":false,"suffix":""},{"dropping-particle":"","family":"Roden","given":"Michael","non-dropping-particle":"","parse-names":false,"suffix":""},{"dropping-particle":"","family":"Rota","given":"Federica","non-dropping-particle":"","parse-names":false,"suffix":""},{"dropping-particle":"","family":"Rozario","given":"Michelle Ann","non-dropping-particle":"","parse-names":false,"suffix":""},{"dropping-particle":"","family":"Sandling","given":"Johanna K","non-dropping-particle":"","parse-names":false,"suffix":""},{"dropping-particle":"","family":"Schafmayer","given":"Clemens","non-dropping-particle":"","parse-names":false,"suffix":""},{"dropping-particle":"","family":"Schramm","given":"Katharina","non-dropping-particle":"","parse-names":false,"suffix":""},{"dropping-particle":"","family":"Siebert","given":"Reiner","non-dropping-particle":"","parse-names":false,"suffix":""},{"dropping-particle":"","family":"Slagboom","given":"P Eline","non-dropping-particle":"","parse-names":false,"suffix":""},{"dropping-particle":"","family":"Soininen","given":"Pasi","non-dropping-particle":"","parse-names":false,"suffix":""},{"dropping-particle":"","family":"Stolk","given":"Lisette","non-dropping-particle":"","parse-names":false,"suffix":""},{"dropping-particle":"","family":"Strauch","given":"Konstantin","non-dropping-particle":"","parse-names":false,"suffix":""},{"dropping-particle":"","family":"Tai","given":"E-Shyong","non-dropping-particle":"","parse-names":false,"suffix":""},{"dropping-particle":"","family":"Tarantini","given":"Letizia","non-dropping-particle":"","parse-names":false,"suffix":""},{"dropping-particle":"","family":"Thorand","given":"Barbara","non-dropping-particle":"","parse-names":false,"suffix":""},{"dropping-particle":"","family":"Tigchelaar","given":"Ettje F","non-dropping-particle":"","parse-names":false,"suffix":""},{"dropping-particle":"","family":"Tumino","given":"Rosario","non-dropping-particle":"","parse-names":false,"suffix":""},{"dropping-particle":"","family":"Uitterlinden","given":"Andre G","non-dropping-particle":"","parse-names":false,"suffix":""},{"dropping-particle":"","family":"Duijn","given":"Cornelia","non-dropping-particle":"van","parse-names":false,"suffix":""},{"dropping-particle":"","family":"Meurs","given":"Joyce B J","non-dropping-particle":"van","parse-names":false,"suffix":""},{"dropping-particle":"","family":"Vineis","given":"Paolo","non-dropping-particle":"","parse-names":false,"suffix":""},{"dropping-particle":"","family":"Wickremasinghe","given":"Ananda Rajitha","non-dropping-particle":"","parse-names":false,"suffix":""},{"dropping-particle":"","family":"Wijmenga","given":"Cisca","non-dropping-particle":"","parse-names":false,"suffix":""},{"dropping-particle":"","family":"Yang","given":"Tsun-Po","non-dropping-particle":"","parse-names":false,"suffix":""},{"dropping-particle":"","family":"Yuan","given":"Wei","non-dropping-particle":"","parse-names":false,"suffix":""},{"dropping-particle":"","family":"Zhernakova","given":"Alexandra","non-dropping-particle":"","parse-names":false,"suffix":""},{"dropping-particle":"","family":"Batterham","given":"Rachel L","non-dropping-particle":"","parse-names":false,"suffix":""},{"dropping-particle":"","family":"Smith","given":"George Davey","non-dropping-particle":"","parse-names":false,"suffix":""},{"dropping-particle":"","family":"Deloukas","given":"Panos","non-dropping-particle":"","parse-names":false,"suffix":""},{"dropping-particle":"","family":"Heijmans","given":"Bastiaan T","non-dropping-particle":"","parse-names":false,"suffix":""},{"dropping-particle":"","family":"Herder","given":"Christian","non-dropping-particle":"","parse-names":false,"suffix":""},{"dropping-particle":"","family":"Hofman","given":"Albert","non-dropping-particle":"","parse-names":false,"suffix":""},{"dropping-particle":"","family":"Lindgren","given":"Cecilia M","non-dropping-particle":"","parse-names":false,"suffix":""},{"dropping-particle":"","family":"Milani","given":"Lili","non-dropping-particle":"","parse-names":false,"suffix":""},{"dropping-particle":"","family":"Harst","given":"Pim","non-dropping-particle":"van der","parse-names":false,"suffix":""},{"dropping-particle":"","family":"Peters","given":"Annette","non-dropping-particle":"","parse-names":false,"suffix":""},{"dropping-particle":"","family":"Illig","given":"Thomas","non-dropping-particle":"","parse-names":false,"suffix":""},{"dropping-particle":"","family":"Relton","given":"Caroline L","non-dropping-particle":"","parse-names":false,"suffix":""},{"dropping-particle":"","family":"Waldenberger","given":"Melanie","non-dropping-particle":"","parse-names":false,"suffix":""},{"dropping-particle":"","family":"Järvelin","given":"Marjo-Riitta","non-dropping-particle":"","parse-names":false,"suffix":""},{"dropping-particle":"","family":"Bollati","given":"Valentina","non-dropping-particle":"","parse-names":false,"suffix":""},{"dropping-particle":"","family":"Soong","given":"Richie","non-dropping-particle":"","parse-names":false,"suffix":""},{"dropping-particle":"","family":"Spector","given":"Tim D","non-dropping-particle":"","parse-names":false,"suffix":""},{"dropping-particle":"","family":"Scott","given":"James","non-dropping-particle":"","parse-names":false,"suffix":""},{"dropping-particle":"","family":"McCarthy","given":"Mark I","non-dropping-particle":"","parse-names":false,"suffix":""},{"dropping-particle":"","family":"Elliott","given":"Paul","non-dropping-particle":"","parse-names":false,"suffix":""},{"dropping-particle":"","family":"Bell","given":"Jordana T","non-dropping-particle":"","parse-names":false,"suffix":""},{"dropping-particle":"","family":"Matullo","given":"Giuseppe","non-dropping-particle":"","parse-names":false,"suffix":""},{"dropping-particle":"","family":"Gieger","given":"Christian","non-dropping-particle":"","parse-names":false,"suffix":""},{"dropping-particle":"","family":"Kooner","given":"Jaspal S","non-dropping-particle":"","parse-names":false,"suffix":""},{"dropping-particle":"","family":"Grallert","given":"Harald","non-dropping-particle":"","parse-names":false,"suffix":""},{"dropping-particle":"","family":"Chambers","given":"John C","non-dropping-particle":"","parse-names":false,"suffix":""}],"container-title":"Nature","id":"ITEM-1","issue":"7635","issued":{"date-parts":[["2017"]]},"page":"81-86","title":"Epigenome-wide association study of body mass index, and the adverse outcomes of adiposity.","type":"article-journal","volume":"541"},"uris":["http://www.mendeley.com/documents/?uuid=df3ce828-216f-4b5c-a4d9-09d8cf513373"]}],"mendeley":{"formattedCitation":"[31]","plainTextFormattedCitation":"[31]","previouslyFormattedCitation":"[30]"},"properties":{"noteIndex":0},"schema":"https://github.com/citation-style-language/schema/raw/master/csl-citation.json"}</w:instrText>
                      </w:r>
                      <w:r>
                        <w:fldChar w:fldCharType="separate"/>
                      </w:r>
                      <w:r w:rsidRPr="00E2245E">
                        <w:rPr>
                          <w:noProof/>
                        </w:rPr>
                        <w:t>[31]</w:t>
                      </w:r>
                      <w:r>
                        <w:fldChar w:fldCharType="end"/>
                      </w:r>
                      <w:r>
                        <w:t>.</w:t>
                      </w:r>
                    </w:p>
                  </w:txbxContent>
                </v:textbox>
                <w10:wrap type="square"/>
              </v:shape>
            </w:pict>
          </mc:Fallback>
        </mc:AlternateContent>
      </w:r>
    </w:p>
    <w:p w14:paraId="2AA23DBD" w14:textId="42B7C1E0" w:rsidR="003E7880" w:rsidRPr="00AA6F8A" w:rsidRDefault="003A2040">
      <w:pPr>
        <w:pStyle w:val="FigurewithCaption"/>
        <w:rPr>
          <w:lang w:val="en-GB"/>
        </w:rPr>
      </w:pPr>
      <w:r w:rsidRPr="00AA6F8A">
        <w:rPr>
          <w:noProof/>
          <w:lang w:val="en-GB"/>
        </w:rPr>
        <w:lastRenderedPageBreak/>
        <w:drawing>
          <wp:inline distT="0" distB="0" distL="0" distR="0" wp14:anchorId="5A12D3E5" wp14:editId="15E9D730">
            <wp:extent cx="5943600" cy="4018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2_model_comparison.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018915"/>
                    </a:xfrm>
                    <a:prstGeom prst="rect">
                      <a:avLst/>
                    </a:prstGeom>
                  </pic:spPr>
                </pic:pic>
              </a:graphicData>
            </a:graphic>
          </wp:inline>
        </w:drawing>
      </w:r>
    </w:p>
    <w:p w14:paraId="2D273788" w14:textId="72B5F3F8" w:rsidR="003E7880" w:rsidRPr="00AA6F8A" w:rsidRDefault="00CE4BBF">
      <w:pPr>
        <w:pStyle w:val="BodyText"/>
        <w:rPr>
          <w:lang w:val="en-GB"/>
        </w:rPr>
      </w:pPr>
      <w:r w:rsidRPr="00AA6F8A">
        <w:rPr>
          <w:b/>
          <w:lang w:val="en-GB"/>
        </w:rPr>
        <w:t>Figure 1</w:t>
      </w:r>
      <w:r w:rsidRPr="00AA6F8A">
        <w:rPr>
          <w:lang w:val="en-GB"/>
        </w:rPr>
        <w:t xml:space="preserve"> Comparison of the grouping and blanket models in the context of the relationship between DNA methylation and </w:t>
      </w:r>
      <w:r w:rsidR="003A2040" w:rsidRPr="00AA6F8A">
        <w:rPr>
          <w:lang w:val="en-GB"/>
        </w:rPr>
        <w:t>gene expression</w:t>
      </w:r>
      <w:r w:rsidRPr="00AA6F8A">
        <w:rPr>
          <w:lang w:val="en-GB"/>
        </w:rPr>
        <w:t>.</w:t>
      </w:r>
      <w:r w:rsidR="00134CBF" w:rsidRPr="00AA6F8A">
        <w:rPr>
          <w:lang w:val="en-GB"/>
        </w:rPr>
        <w:t xml:space="preserve"> Both regions are exactly the same, the only difference is how each model assumes the methylation sites should be treated.</w:t>
      </w:r>
      <w:r w:rsidRPr="00AA6F8A">
        <w:rPr>
          <w:lang w:val="en-GB"/>
        </w:rPr>
        <w:t xml:space="preserve"> The grouping model </w:t>
      </w:r>
      <w:r w:rsidR="006C66F0" w:rsidRPr="00AA6F8A">
        <w:rPr>
          <w:lang w:val="en-GB"/>
        </w:rPr>
        <w:t>down-weights</w:t>
      </w:r>
      <w:r w:rsidRPr="00AA6F8A">
        <w:rPr>
          <w:lang w:val="en-GB"/>
        </w:rPr>
        <w:t xml:space="preserve"> the contribution of correlated CpGs, effectively grouping them, and the blanket model assumes each CpG independently associates with a trait.</w:t>
      </w:r>
      <w:r w:rsidR="003A2040" w:rsidRPr="00AA6F8A">
        <w:rPr>
          <w:lang w:val="en-GB"/>
        </w:rPr>
        <w:t xml:space="preserve"> As seen here, the grouping of correlated CpG sites may not be the correct thing to do as some of the sites may be acting independently of their correlated partners.</w:t>
      </w:r>
    </w:p>
    <w:p w14:paraId="548A14E7" w14:textId="77777777" w:rsidR="003E7880" w:rsidRPr="00AA6F8A" w:rsidRDefault="00CE4BBF">
      <w:pPr>
        <w:pStyle w:val="Heading2"/>
        <w:rPr>
          <w:lang w:val="en-GB"/>
        </w:rPr>
      </w:pPr>
      <w:bookmarkStart w:id="99" w:name="methods"/>
      <w:bookmarkEnd w:id="99"/>
      <w:r w:rsidRPr="00AA6F8A">
        <w:rPr>
          <w:lang w:val="en-GB"/>
        </w:rPr>
        <w:t>Methods</w:t>
      </w:r>
    </w:p>
    <w:p w14:paraId="5050BA1C" w14:textId="743AB591" w:rsidR="003E7880" w:rsidRPr="00AA6F8A" w:rsidRDefault="00CE4BBF">
      <w:pPr>
        <w:pStyle w:val="Heading3"/>
        <w:rPr>
          <w:lang w:val="en-GB"/>
        </w:rPr>
      </w:pPr>
      <w:bookmarkStart w:id="100" w:name="study-samples"/>
      <w:bookmarkEnd w:id="100"/>
      <w:r w:rsidRPr="00AA6F8A">
        <w:rPr>
          <w:lang w:val="en-GB"/>
        </w:rPr>
        <w:t>Study sample(s)</w:t>
      </w:r>
    </w:p>
    <w:p w14:paraId="440095FE" w14:textId="77777777" w:rsidR="003E7880" w:rsidRPr="00AA6F8A" w:rsidRDefault="00CE4BBF">
      <w:pPr>
        <w:pStyle w:val="Heading4"/>
        <w:rPr>
          <w:lang w:val="en-GB"/>
        </w:rPr>
      </w:pPr>
      <w:bookmarkStart w:id="101" w:name="avon-longitudinal-study-of-parents-and-c"/>
      <w:bookmarkEnd w:id="101"/>
      <w:r w:rsidRPr="00AA6F8A">
        <w:rPr>
          <w:lang w:val="en-GB"/>
        </w:rPr>
        <w:t>Avon Longitudinal Study of Parents and Children (ALSPAC)</w:t>
      </w:r>
    </w:p>
    <w:p w14:paraId="65871899" w14:textId="3F3D286A" w:rsidR="003E7880" w:rsidRPr="00AA6F8A" w:rsidRDefault="00A96B62">
      <w:pPr>
        <w:pStyle w:val="FirstParagraph"/>
        <w:rPr>
          <w:lang w:val="en-GB"/>
        </w:rPr>
      </w:pPr>
      <w:r w:rsidRPr="00AA6F8A">
        <w:rPr>
          <w:lang w:val="en-GB"/>
        </w:rPr>
        <w:t>All data for the study came from</w:t>
      </w:r>
      <w:r w:rsidR="00CE4BBF" w:rsidRPr="00AA6F8A">
        <w:rPr>
          <w:lang w:val="en-GB"/>
        </w:rPr>
        <w:t xml:space="preserve"> the Avon Longitudinal Study of Parents and Children (ALSPAC)</w:t>
      </w:r>
      <w:r w:rsidRPr="00AA6F8A">
        <w:rPr>
          <w:lang w:val="en-GB"/>
        </w:rPr>
        <w:t xml:space="preserve"> cohort</w:t>
      </w:r>
      <w:r w:rsidR="00CE4BBF" w:rsidRPr="00AA6F8A">
        <w:rPr>
          <w:lang w:val="en-GB"/>
        </w:rPr>
        <w:t xml:space="preserve">. ALSPAC recruited pregnant women in the Bristol and Avon area, United Kingdom, with an expected delivery date between April 1991 and December 1992 (http://www.bris.ac.uk/alspac/). Over 14,000 pregnancies have been followed up (both children and parents) throughout the life-course. Full details of the cohort has been published previously </w:t>
      </w:r>
      <w:r w:rsidR="000A5981" w:rsidRPr="00AA6F8A">
        <w:rPr>
          <w:lang w:val="en-GB"/>
        </w:rPr>
        <w:fldChar w:fldCharType="begin" w:fldLock="1"/>
      </w:r>
      <w:r w:rsidR="00D16E0E" w:rsidRPr="00AA6F8A">
        <w:rPr>
          <w:lang w:val="en-GB"/>
        </w:rPr>
        <w:instrText>ADDIN CSL_CITATION {"citationItems":[{"id":"ITEM-1","itemData":{"DOI":"10.1093/ije/dys066","ISBN":"1464-3685 (Electronic)\\r0300-5771 (Linking)","ISSN":"03005771","PMID":"22507742","abstract":"The Avon Longitudinal Study of Children and Parents (ALSPAC) was established to understand how genetic and environmental characteristics influence health and development in parents and children. All pregnant women resident in a defined area in the South West of England, with an expected date of delivery between 1st April 1991 and 31st December 1992, were eligible and 13 761 women (contributing 13 867 pregnancies) were recruited. These women have been followed over the last 19–22 years and have completed up to 20 questionnaires, have had detailed data abstracted from their medical records and have information on any cancer diagnoses and deaths through record linkage. A follow-up assessment was completed 17–18 years postnatal at which anthropometry, blood pressure, fat, lean and bone mass and carotid intima media thickness were assessed, and a fasting blood sample taken. The second follow-up clinic, which additionally measures cognitive function, physical capability, physical activity (with accelerometer) and wrist bone architecture, is underway and two further assessments with similar measurements will take place over the next 5 years. There is a detailed biobank that includes DNA, with genome-wide data available on 410 000, stored serum and plasma taken repeatedly since pregnancy and other samples; a wide range of data on completed biospecimen assays are available. Details of how to access these data are pro-vided in this cohort profile. Why was the cohort set up? Detailed follow-up of study participants in ALSPAC has focused largely on the offspring, and a previous publication has described the methods of the study, 1 with a companion cohort profile updating that previ-ous publication and focusing on the offspring. 2 However, the mothers were the participants recruited to ALSPAC and the original investigators were clear that the goal of the study was to determine ways in which genotype and environmental characteristics influence health and development in both children and parents. Substantial information on lifestyle This is an Open Access article distributed under the terms of the Creative Commons Attribution Non-Commercial License (http://creativecommons.org/licenses/ by-nc/3.0), which permits unrestricted non-commercial use, distribution,","author":[{"dropping-particle":"","family":"Fraser","given":"Abigail","non-dropping-particle":"","parse-names":false,"suffix":""},{"dropping-particle":"","family":"Macdonald-wallis","given":"Corrie","non-dropping-particle":"","parse-names":false,"suffix":""},{"dropping-particle":"","family":"Tilling","given":"Kate","non-dropping-particle":"","parse-names":false,"suffix":""},{"dropping-particle":"","family":"Boyd","given":"Andy","non-dropping-particle":"","parse-names":false,"suffix":""},{"dropping-particle":"","family":"Golding","given":"Jean","non-dropping-particle":"","parse-names":false,"suffix":""},{"dropping-particle":"","family":"Davey smith","given":"George","non-dropping-particle":"","parse-names":false,"suffix":""},{"dropping-particle":"","family":"Henderson","given":"John","non-dropping-particle":"","parse-names":false,"suffix":""},{"dropping-particle":"","family":"Macleod","given":"John","non-dropping-particle":"","parse-names":false,"suffix":""},{"dropping-particle":"","family":"Molloy","given":"Lynn","non-dropping-particle":"","parse-names":false,"suffix":""},{"dropping-particle":"","family":"Ness","given":"Andy","non-dropping-particle":"","parse-names":false,"suffix":""},{"dropping-particle":"","family":"Ring","given":"Susan","non-dropping-particle":"","parse-names":false,"suffix":""},{"dropping-particle":"","family":"Nelson","given":"Scott M.","non-dropping-particle":"","parse-names":false,"suffix":""},{"dropping-particle":"","family":"Lawlor","given":"Debbie A.","non-dropping-particle":"","parse-names":false,"suffix":""}],"container-title":"International Journal of Epidemiology","id":"ITEM-1","issued":{"date-parts":[["2013"]]},"title":"Cohort profile: The avon longitudinal study of parents and children: ALSPAC mothers cohort","type":"article-journal"},"uris":["http://www.mendeley.com/documents/?uuid=ec74617d-adfa-4091-b983-873a1172412f"]},{"id":"ITEM-2","itemData":{"DOI":"10.1093/ije/dys064","ISBN":"1464-3685 (Electronic)\\r0300-5771 (Linking)","ISSN":"03005771","PMID":"22507743","abstract":"The Avon Longitudinal Study of Parents and Children (ALSPAC) is a transgenerational prospective observational study investigating influences on health and development across the life course. It considers multiple genetic, epigenetic, biological, psychological, social and other environmental exposures in relation to a similarly diverse range of health, social and developmental outcomes. Recruitment sought to enroll pregnant women in the Bristol area of the UK during 1990-92; this was extended to include additional children eligible using the original enrollment definition up to the age of 18 years. The children from 14541 pregnancies were recruited in 1990-92, increasing to 15247 pregnancies by the age of 18 years. This cohort profile describes the index children of these pregnancies. Follow-up includes 59 questionnaires (4 weeks-18 years of age) and 9 clinical assessment visits (7-17 years of age). The resource comprises a wide range of phenotypic and environmental measures in addition to biological samples, genetic (DNA on 11343 children, genome-wide data on 8365 children, complete genome sequencing on 2000 children) and epigenetic (methylation sampling on 1000 children) information and linkage to health and administrative records. Data access is described in this article and is currently set up as a supported access resource. To date, over 700 peer-reviewed articles have been published using ALSPAC data.","author":[{"dropping-particle":"","family":"Boyd","given":"Andy","non-dropping-particle":"","parse-names":false,"suffix":""},{"dropping-particle":"","family":"Golding","given":"Jean","non-dropping-particle":"","parse-names":false,"suffix":""},{"dropping-particle":"","family":"Macleod","given":"John","non-dropping-particle":"","parse-names":false,"suffix":""},{"dropping-particle":"","family":"Lawlor","given":"Debbie A.","non-dropping-particle":"","parse-names":false,"suffix":""},{"dropping-particle":"","family":"Fraser","given":"Abigail","non-dropping-particle":"","parse-names":false,"suffix":""},{"dropping-particle":"","family":"Henderson","given":"John","non-dropping-particle":"","parse-names":false,"suffix":""},{"dropping-particle":"","family":"Molloy","given":"Lynn","non-dropping-particle":"","parse-names":false,"suffix":""},{"dropping-particle":"","family":"Ness","given":"Andy","non-dropping-particle":"","parse-names":false,"suffix":""},{"dropping-particle":"","family":"Ring","given":"Susan","non-dropping-particle":"","parse-names":false,"suffix":""},{"dropping-particle":"","family":"Smith","given":"George Davey","non-dropping-particle":"","parse-names":false,"suffix":""}],"container-title":"International Journal of Epidemiology","id":"ITEM-2","issue":"1","issued":{"date-parts":[["2013"]]},"page":"111-127","title":"Cohort profile: The 'Children of the 90s'-The index offspring of the avon longitudinal study of parents and children","type":"article-journal","volume":"42"},"uris":["http://www.mendeley.com/documents/?uuid=511a2bef-b739-476d-9a07-8ca57c230092"]}],"mendeley":{"formattedCitation":"[9], [10]","plainTextFormattedCitation":"[9], [10]","previouslyFormattedCitation":"[9], [10]"},"properties":{"noteIndex":0},"schema":"https://github.com/citation-style-language/schema/raw/master/csl-citation.json"}</w:instrText>
      </w:r>
      <w:r w:rsidR="000A5981" w:rsidRPr="00AA6F8A">
        <w:rPr>
          <w:lang w:val="en-GB"/>
        </w:rPr>
        <w:fldChar w:fldCharType="separate"/>
      </w:r>
      <w:r w:rsidR="00D16E0E" w:rsidRPr="00AA6F8A">
        <w:rPr>
          <w:noProof/>
          <w:lang w:val="en-GB"/>
        </w:rPr>
        <w:t>[9], [10]</w:t>
      </w:r>
      <w:r w:rsidR="000A5981" w:rsidRPr="00AA6F8A">
        <w:rPr>
          <w:lang w:val="en-GB"/>
        </w:rPr>
        <w:fldChar w:fldCharType="end"/>
      </w:r>
      <w:r w:rsidR="00CE4BBF" w:rsidRPr="00AA6F8A">
        <w:rPr>
          <w:lang w:val="en-GB"/>
        </w:rPr>
        <w:t>. This study uses phenotypic and DNA methylation data from the mothers (N = 940).</w:t>
      </w:r>
    </w:p>
    <w:p w14:paraId="0AC791EF" w14:textId="6075E784" w:rsidR="003E7880" w:rsidRPr="00AA6F8A" w:rsidRDefault="00CE4BBF">
      <w:pPr>
        <w:pStyle w:val="BodyText"/>
        <w:rPr>
          <w:lang w:val="en-GB"/>
        </w:rPr>
      </w:pPr>
      <w:r w:rsidRPr="00AA6F8A">
        <w:rPr>
          <w:lang w:val="en-GB"/>
        </w:rPr>
        <w:lastRenderedPageBreak/>
        <w:t xml:space="preserve">Continuous and binary phenotypes measured in mothers were extracted from the cohort. A summary of the phenotypes </w:t>
      </w:r>
      <w:r w:rsidR="00DB1570" w:rsidRPr="00AA6F8A">
        <w:rPr>
          <w:lang w:val="en-GB"/>
        </w:rPr>
        <w:t>is</w:t>
      </w:r>
      <w:r w:rsidRPr="00AA6F8A">
        <w:rPr>
          <w:lang w:val="en-GB"/>
        </w:rPr>
        <w:t xml:space="preserve"> present in the </w:t>
      </w:r>
      <w:r w:rsidRPr="00AA6F8A">
        <w:rPr>
          <w:b/>
          <w:lang w:val="en-GB"/>
        </w:rPr>
        <w:t>Supplementary Material</w:t>
      </w:r>
      <w:r w:rsidRPr="00AA6F8A">
        <w:rPr>
          <w:lang w:val="en-GB"/>
        </w:rPr>
        <w:t xml:space="preserve"> and full details of all the data is available through a fully searchable data dictionary: http://www.bris.ac.uk/alspac/researchers/data-access/data-dictionary/</w:t>
      </w:r>
    </w:p>
    <w:p w14:paraId="07B14B08" w14:textId="62D90035" w:rsidR="009352AD" w:rsidRPr="00AA6F8A" w:rsidRDefault="009F4601">
      <w:pPr>
        <w:pStyle w:val="BodyText"/>
        <w:rPr>
          <w:lang w:val="en-GB"/>
        </w:rPr>
      </w:pPr>
      <w:r w:rsidRPr="00AA6F8A">
        <w:rPr>
          <w:lang w:val="en-GB"/>
        </w:rPr>
        <w:t xml:space="preserve">Phenotype data were extracted using the </w:t>
      </w:r>
      <w:del w:id="102" w:author="Nicholas Timpson" w:date="2020-06-12T18:42:00Z">
        <w:r w:rsidRPr="00AA6F8A" w:rsidDel="005303DB">
          <w:rPr>
            <w:lang w:val="en-GB"/>
          </w:rPr>
          <w:delText xml:space="preserve">alspac </w:delText>
        </w:r>
      </w:del>
      <w:ins w:id="103" w:author="Nicholas Timpson" w:date="2020-06-12T18:42:00Z">
        <w:r w:rsidR="005303DB">
          <w:rPr>
            <w:lang w:val="en-GB"/>
          </w:rPr>
          <w:t>ALSPAC</w:t>
        </w:r>
        <w:r w:rsidR="005303DB" w:rsidRPr="00AA6F8A">
          <w:rPr>
            <w:lang w:val="en-GB"/>
          </w:rPr>
          <w:t xml:space="preserve"> </w:t>
        </w:r>
      </w:ins>
      <w:r w:rsidRPr="00AA6F8A">
        <w:rPr>
          <w:lang w:val="en-GB"/>
        </w:rPr>
        <w:t>R package (github.com/</w:t>
      </w:r>
      <w:proofErr w:type="spellStart"/>
      <w:r w:rsidRPr="00AA6F8A">
        <w:rPr>
          <w:lang w:val="en-GB"/>
        </w:rPr>
        <w:t>explodecomputer</w:t>
      </w:r>
      <w:proofErr w:type="spellEnd"/>
      <w:r w:rsidRPr="00AA6F8A">
        <w:rPr>
          <w:lang w:val="en-GB"/>
        </w:rPr>
        <w:t>/</w:t>
      </w:r>
      <w:proofErr w:type="spellStart"/>
      <w:r w:rsidRPr="00AA6F8A">
        <w:rPr>
          <w:lang w:val="en-GB"/>
        </w:rPr>
        <w:t>alspac</w:t>
      </w:r>
      <w:proofErr w:type="spellEnd"/>
      <w:r w:rsidRPr="00AA6F8A">
        <w:rPr>
          <w:lang w:val="en-GB"/>
        </w:rPr>
        <w:t xml:space="preserve">) and went through various quality control steps, which are detailed in the </w:t>
      </w:r>
      <w:r w:rsidRPr="00AA6F8A">
        <w:rPr>
          <w:b/>
          <w:bCs/>
          <w:lang w:val="en-GB"/>
        </w:rPr>
        <w:t>Supplementary Material</w:t>
      </w:r>
      <w:r w:rsidRPr="00AA6F8A">
        <w:rPr>
          <w:lang w:val="en-GB"/>
        </w:rPr>
        <w:t xml:space="preserve"> and summarized in </w:t>
      </w:r>
      <w:r w:rsidRPr="00AA6F8A">
        <w:rPr>
          <w:b/>
          <w:bCs/>
          <w:lang w:val="en-GB"/>
        </w:rPr>
        <w:t xml:space="preserve">Supplementary Figure </w:t>
      </w:r>
      <w:r w:rsidR="004D5D11" w:rsidRPr="00AA6F8A">
        <w:rPr>
          <w:b/>
          <w:bCs/>
          <w:lang w:val="en-GB"/>
        </w:rPr>
        <w:t>1</w:t>
      </w:r>
      <w:r w:rsidRPr="00AA6F8A">
        <w:rPr>
          <w:lang w:val="en-GB"/>
        </w:rPr>
        <w:t>.</w:t>
      </w:r>
    </w:p>
    <w:p w14:paraId="536ABDCF" w14:textId="0D190449" w:rsidR="00A85BD4" w:rsidRPr="00AA6F8A" w:rsidRDefault="00CE4BBF">
      <w:pPr>
        <w:pStyle w:val="BodyText"/>
        <w:rPr>
          <w:b/>
          <w:bCs/>
          <w:lang w:val="en-GB"/>
        </w:rPr>
      </w:pPr>
      <w:r w:rsidRPr="00AA6F8A">
        <w:rPr>
          <w:lang w:val="en-GB"/>
        </w:rPr>
        <w:t xml:space="preserve">All continuous traits were rank-normalised for further analyses. </w:t>
      </w:r>
      <w:r w:rsidR="00941DCC" w:rsidRPr="00AA6F8A">
        <w:rPr>
          <w:lang w:val="en-GB"/>
        </w:rPr>
        <w:t xml:space="preserve">A Shapiro-Wilk test of normality was performed on these rank-normalised traits and for those with some evidence of non-normality (P &lt; 0.05), we re-examined the distribution of those traits by eye to ensure it was approximately normal. It was found that </w:t>
      </w:r>
      <w:del w:id="104" w:author="Tom Battram" w:date="2020-05-10T12:15:00Z">
        <w:r w:rsidR="00941DCC" w:rsidRPr="00AA6F8A" w:rsidDel="00FA32DF">
          <w:rPr>
            <w:lang w:val="en-GB"/>
          </w:rPr>
          <w:delText xml:space="preserve">the </w:delText>
        </w:r>
      </w:del>
      <w:ins w:id="105" w:author="Tom Battram" w:date="2020-05-10T12:15:00Z">
        <w:r w:rsidR="00FA32DF">
          <w:rPr>
            <w:lang w:val="en-GB"/>
          </w:rPr>
          <w:t xml:space="preserve">any </w:t>
        </w:r>
      </w:ins>
      <w:r w:rsidR="00941DCC" w:rsidRPr="00AA6F8A">
        <w:rPr>
          <w:lang w:val="en-GB"/>
        </w:rPr>
        <w:t xml:space="preserve">non-normality </w:t>
      </w:r>
      <w:ins w:id="106" w:author="Tom Battram" w:date="2020-05-10T12:15:00Z">
        <w:r w:rsidR="00FA32DF">
          <w:rPr>
            <w:lang w:val="en-GB"/>
          </w:rPr>
          <w:t xml:space="preserve">of phenotype distributions </w:t>
        </w:r>
      </w:ins>
      <w:r w:rsidR="00941DCC" w:rsidRPr="00AA6F8A">
        <w:rPr>
          <w:lang w:val="en-GB"/>
        </w:rPr>
        <w:t>corresponded to an inflation of zero values</w:t>
      </w:r>
      <w:del w:id="107" w:author="Tom Battram" w:date="2020-05-10T12:15:00Z">
        <w:r w:rsidR="00941DCC" w:rsidRPr="00AA6F8A" w:rsidDel="00FA32DF">
          <w:rPr>
            <w:lang w:val="en-GB"/>
          </w:rPr>
          <w:delText xml:space="preserve"> amongst the traits</w:delText>
        </w:r>
      </w:del>
      <w:r w:rsidR="00941DCC" w:rsidRPr="00AA6F8A">
        <w:rPr>
          <w:lang w:val="en-GB"/>
        </w:rPr>
        <w:t xml:space="preserve">. These traits were </w:t>
      </w:r>
      <w:del w:id="108" w:author="Tom Battram" w:date="2020-05-10T12:15:00Z">
        <w:r w:rsidR="00941DCC" w:rsidRPr="00AA6F8A" w:rsidDel="00FA32DF">
          <w:rPr>
            <w:lang w:val="en-GB"/>
          </w:rPr>
          <w:delText xml:space="preserve">therefore </w:delText>
        </w:r>
      </w:del>
      <w:r w:rsidR="00941DCC" w:rsidRPr="00AA6F8A">
        <w:rPr>
          <w:lang w:val="en-GB"/>
        </w:rPr>
        <w:t xml:space="preserve">removed </w:t>
      </w:r>
      <w:ins w:id="109" w:author="Tom Battram" w:date="2020-05-10T12:16:00Z">
        <w:r w:rsidR="00FA32DF">
          <w:rPr>
            <w:lang w:val="en-GB"/>
          </w:rPr>
          <w:t xml:space="preserve">and </w:t>
        </w:r>
      </w:ins>
      <w:del w:id="110" w:author="Tom Battram" w:date="2020-05-10T12:16:00Z">
        <w:r w:rsidR="00941DCC" w:rsidRPr="00AA6F8A" w:rsidDel="00FA32DF">
          <w:rPr>
            <w:lang w:val="en-GB"/>
          </w:rPr>
          <w:delText xml:space="preserve">from the analysis. </w:delText>
        </w:r>
      </w:del>
      <w:ins w:id="111" w:author="Tom Battram" w:date="2020-05-10T12:16:00Z">
        <w:r w:rsidR="00FA32DF">
          <w:rPr>
            <w:lang w:val="en-GB"/>
          </w:rPr>
          <w:t>o</w:t>
        </w:r>
      </w:ins>
      <w:del w:id="112" w:author="Tom Battram" w:date="2020-05-10T12:16:00Z">
        <w:r w:rsidRPr="00AA6F8A" w:rsidDel="00FA32DF">
          <w:rPr>
            <w:lang w:val="en-GB"/>
          </w:rPr>
          <w:delText>O</w:delText>
        </w:r>
      </w:del>
      <w:r w:rsidRPr="00AA6F8A">
        <w:rPr>
          <w:lang w:val="en-GB"/>
        </w:rPr>
        <w:t xml:space="preserve">verall there were </w:t>
      </w:r>
      <w:r w:rsidR="004D5D11" w:rsidRPr="00AA6F8A">
        <w:rPr>
          <w:lang w:val="en-GB"/>
        </w:rPr>
        <w:t>2423</w:t>
      </w:r>
      <w:r w:rsidR="00941DCC" w:rsidRPr="00AA6F8A">
        <w:rPr>
          <w:lang w:val="en-GB"/>
        </w:rPr>
        <w:t xml:space="preserve"> </w:t>
      </w:r>
      <w:r w:rsidRPr="00AA6F8A">
        <w:rPr>
          <w:lang w:val="en-GB"/>
        </w:rPr>
        <w:t xml:space="preserve">traits left for analyses. These traits do not </w:t>
      </w:r>
      <w:r w:rsidR="00D37178" w:rsidRPr="00AA6F8A">
        <w:rPr>
          <w:lang w:val="en-GB"/>
        </w:rPr>
        <w:t>necessarily</w:t>
      </w:r>
      <w:r w:rsidRPr="00AA6F8A">
        <w:rPr>
          <w:lang w:val="en-GB"/>
        </w:rPr>
        <w:t xml:space="preserve"> represent independent phenotypes and as such we wanted to prevent correlated traits skewing results. The absolute Pearson’s correlation coefficient between each trait was subtracted from one (1 </w:t>
      </w:r>
      <w:r w:rsidR="001C74A6" w:rsidRPr="00AA6F8A">
        <w:rPr>
          <w:lang w:val="en-GB"/>
        </w:rPr>
        <w:t>–[r]</w:t>
      </w:r>
      <w:r w:rsidRPr="00AA6F8A">
        <w:rPr>
          <w:lang w:val="en-GB"/>
        </w:rPr>
        <w:t xml:space="preserve">). Then traits were greedily selected </w:t>
      </w:r>
      <w:r w:rsidR="000B643B" w:rsidRPr="00AA6F8A">
        <w:rPr>
          <w:lang w:val="en-GB"/>
        </w:rPr>
        <w:t>where 1 –[r]</w:t>
      </w:r>
      <w:r w:rsidRPr="00AA6F8A">
        <w:rPr>
          <w:lang w:val="en-GB"/>
        </w:rPr>
        <w:t xml:space="preserve"> &lt; 0.</w:t>
      </w:r>
      <w:r w:rsidR="00CB2772" w:rsidRPr="00AA6F8A">
        <w:rPr>
          <w:lang w:val="en-GB"/>
        </w:rPr>
        <w:t>4</w:t>
      </w:r>
      <w:r w:rsidRPr="00AA6F8A">
        <w:rPr>
          <w:lang w:val="en-GB"/>
        </w:rPr>
        <w:t xml:space="preserve"> with any other trait.</w:t>
      </w:r>
      <w:r w:rsidR="00A85BD4" w:rsidRPr="00AA6F8A">
        <w:rPr>
          <w:lang w:val="en-GB"/>
        </w:rPr>
        <w:t xml:space="preserve"> This left 418 traits, which consisted of ~30% clinically measured variables (including roughly 50 metabolites and some anthropometric traits), ~25% health related questions (for example “have you ever had asthma?”), ~40% behavioural and social traits (for example educational attainment variables, use of pesticide</w:t>
      </w:r>
      <w:r w:rsidR="00D16E0E" w:rsidRPr="00AA6F8A">
        <w:rPr>
          <w:lang w:val="en-GB"/>
        </w:rPr>
        <w:t>,</w:t>
      </w:r>
      <w:r w:rsidR="00A85BD4" w:rsidRPr="00AA6F8A">
        <w:rPr>
          <w:lang w:val="en-GB"/>
        </w:rPr>
        <w:t xml:space="preserve"> and having pets), and ~5% of traits were related to the partner or child of the participant (for example the employment status of the partner).</w:t>
      </w:r>
      <w:r w:rsidR="00CB2772" w:rsidRPr="00AA6F8A">
        <w:rPr>
          <w:lang w:val="en-GB"/>
        </w:rPr>
        <w:t xml:space="preserve"> </w:t>
      </w:r>
      <w:r w:rsidR="00A40EF1" w:rsidRPr="00AA6F8A">
        <w:rPr>
          <w:lang w:val="en-GB"/>
        </w:rPr>
        <w:t xml:space="preserve">Plots showing the correlation between all the phenotypes as well as with just the “independent” traits can be seen in </w:t>
      </w:r>
      <w:r w:rsidR="00A40EF1" w:rsidRPr="00AA6F8A">
        <w:rPr>
          <w:b/>
          <w:bCs/>
          <w:lang w:val="en-GB"/>
        </w:rPr>
        <w:t xml:space="preserve">Supplementary </w:t>
      </w:r>
      <w:r w:rsidR="004D5D11" w:rsidRPr="00AA6F8A">
        <w:rPr>
          <w:b/>
          <w:bCs/>
          <w:lang w:val="en-GB"/>
        </w:rPr>
        <w:t>f</w:t>
      </w:r>
      <w:r w:rsidR="00A40EF1" w:rsidRPr="00AA6F8A">
        <w:rPr>
          <w:b/>
          <w:bCs/>
          <w:lang w:val="en-GB"/>
        </w:rPr>
        <w:t xml:space="preserve">igure </w:t>
      </w:r>
      <w:r w:rsidR="004D5D11" w:rsidRPr="00AA6F8A">
        <w:rPr>
          <w:b/>
          <w:bCs/>
          <w:lang w:val="en-GB"/>
        </w:rPr>
        <w:t>2</w:t>
      </w:r>
      <w:r w:rsidR="00A40EF1" w:rsidRPr="00AA6F8A">
        <w:rPr>
          <w:b/>
          <w:bCs/>
          <w:lang w:val="en-GB"/>
        </w:rPr>
        <w:t>-</w:t>
      </w:r>
      <w:r w:rsidR="004D5D11" w:rsidRPr="00AA6F8A">
        <w:rPr>
          <w:b/>
          <w:bCs/>
          <w:lang w:val="en-GB"/>
        </w:rPr>
        <w:t>3.</w:t>
      </w:r>
    </w:p>
    <w:p w14:paraId="290E7FAB" w14:textId="49127946" w:rsidR="003E7880" w:rsidRPr="00AA6F8A" w:rsidRDefault="00CE4BBF">
      <w:pPr>
        <w:pStyle w:val="BodyText"/>
        <w:rPr>
          <w:lang w:val="en-GB"/>
        </w:rPr>
      </w:pPr>
      <w:r w:rsidRPr="00AA6F8A">
        <w:rPr>
          <w:lang w:val="en-GB"/>
        </w:rPr>
        <w:t xml:space="preserve">Ethical approval for </w:t>
      </w:r>
      <w:del w:id="113" w:author="Tom Battram" w:date="2020-06-17T10:17:00Z">
        <w:r w:rsidRPr="00AA6F8A" w:rsidDel="00BD7C02">
          <w:rPr>
            <w:lang w:val="en-GB"/>
          </w:rPr>
          <w:delText xml:space="preserve">the </w:delText>
        </w:r>
        <w:commentRangeStart w:id="114"/>
        <w:r w:rsidRPr="00AA6F8A" w:rsidDel="00BD7C02">
          <w:rPr>
            <w:lang w:val="en-GB"/>
          </w:rPr>
          <w:delText>study</w:delText>
        </w:r>
      </w:del>
      <w:ins w:id="115" w:author="Tom Battram" w:date="2020-06-17T10:17:00Z">
        <w:r w:rsidR="00BD7C02">
          <w:rPr>
            <w:lang w:val="en-GB"/>
          </w:rPr>
          <w:t>ALSPAC</w:t>
        </w:r>
      </w:ins>
      <w:r w:rsidRPr="00AA6F8A">
        <w:rPr>
          <w:lang w:val="en-GB"/>
        </w:rPr>
        <w:t xml:space="preserve"> </w:t>
      </w:r>
      <w:commentRangeEnd w:id="114"/>
      <w:r w:rsidR="005303DB">
        <w:rPr>
          <w:rStyle w:val="CommentReference"/>
        </w:rPr>
        <w:commentReference w:id="114"/>
      </w:r>
      <w:r w:rsidRPr="00AA6F8A">
        <w:rPr>
          <w:lang w:val="en-GB"/>
        </w:rPr>
        <w:t>was obtained from the ALSPAC Ethics and Law Committee and from the UK National Health Service Local Research Ethics Committees. Written informed consent was obtained from both the parent/guardian and, after the age of 16, children provided written assent.</w:t>
      </w:r>
    </w:p>
    <w:p w14:paraId="2C447ACB" w14:textId="77777777" w:rsidR="003E7880" w:rsidRPr="00AA6F8A" w:rsidRDefault="00CE4BBF">
      <w:pPr>
        <w:pStyle w:val="Heading3"/>
        <w:rPr>
          <w:lang w:val="en-GB"/>
        </w:rPr>
      </w:pPr>
      <w:bookmarkStart w:id="116" w:name="dna-methylation-data"/>
      <w:bookmarkEnd w:id="116"/>
      <w:r w:rsidRPr="00AA6F8A">
        <w:rPr>
          <w:lang w:val="en-GB"/>
        </w:rPr>
        <w:t>DNA methylation data</w:t>
      </w:r>
    </w:p>
    <w:p w14:paraId="5A279603" w14:textId="57E45696" w:rsidR="003E7880" w:rsidRPr="00AA6F8A" w:rsidRDefault="00CE4BBF">
      <w:pPr>
        <w:pStyle w:val="FirstParagraph"/>
        <w:rPr>
          <w:lang w:val="en-GB"/>
        </w:rPr>
      </w:pPr>
      <w:r w:rsidRPr="00AA6F8A">
        <w:rPr>
          <w:lang w:val="en-GB"/>
        </w:rPr>
        <w:t xml:space="preserve">DNA methylation </w:t>
      </w:r>
      <w:r w:rsidR="000D735B" w:rsidRPr="00AA6F8A">
        <w:rPr>
          <w:lang w:val="en-GB"/>
        </w:rPr>
        <w:t xml:space="preserve">was </w:t>
      </w:r>
      <w:r w:rsidRPr="00AA6F8A">
        <w:rPr>
          <w:lang w:val="en-GB"/>
        </w:rPr>
        <w:t xml:space="preserve">measured using the Illumina Infinium HumanMethylation450 (HM450) </w:t>
      </w:r>
      <w:proofErr w:type="spellStart"/>
      <w:r w:rsidRPr="00AA6F8A">
        <w:rPr>
          <w:lang w:val="en-GB"/>
        </w:rPr>
        <w:t>BeadChip</w:t>
      </w:r>
      <w:proofErr w:type="spellEnd"/>
      <w:r w:rsidRPr="00AA6F8A">
        <w:rPr>
          <w:lang w:val="en-GB"/>
        </w:rPr>
        <w:t xml:space="preserve">. </w:t>
      </w:r>
      <w:r w:rsidR="00EA5510" w:rsidRPr="00AA6F8A">
        <w:rPr>
          <w:lang w:val="en-GB"/>
        </w:rPr>
        <w:t>Before use, t</w:t>
      </w:r>
      <w:r w:rsidRPr="00AA6F8A">
        <w:rPr>
          <w:lang w:val="en-GB"/>
        </w:rPr>
        <w:t xml:space="preserve">he data went through quality control and </w:t>
      </w:r>
      <w:r w:rsidR="000D735B" w:rsidRPr="00AA6F8A">
        <w:rPr>
          <w:lang w:val="en-GB"/>
        </w:rPr>
        <w:t>were</w:t>
      </w:r>
      <w:r w:rsidR="00EA5510" w:rsidRPr="00AA6F8A">
        <w:rPr>
          <w:lang w:val="en-GB"/>
        </w:rPr>
        <w:t xml:space="preserve"> </w:t>
      </w:r>
      <w:r w:rsidRPr="00AA6F8A">
        <w:rPr>
          <w:lang w:val="en-GB"/>
        </w:rPr>
        <w:t xml:space="preserve">normalised </w:t>
      </w:r>
      <w:r w:rsidR="00EA5510" w:rsidRPr="00AA6F8A">
        <w:rPr>
          <w:lang w:val="en-GB"/>
        </w:rPr>
        <w:t>separately to the phenotype data</w:t>
      </w:r>
      <w:r w:rsidRPr="00AA6F8A">
        <w:rPr>
          <w:lang w:val="en-GB"/>
        </w:rPr>
        <w:t xml:space="preserve">. Full details can be found in the </w:t>
      </w:r>
      <w:r w:rsidRPr="00AA6F8A">
        <w:rPr>
          <w:b/>
          <w:lang w:val="en-GB"/>
        </w:rPr>
        <w:t>Supplementary Material</w:t>
      </w:r>
      <w:r w:rsidRPr="00AA6F8A">
        <w:rPr>
          <w:lang w:val="en-GB"/>
        </w:rPr>
        <w:t>.</w:t>
      </w:r>
    </w:p>
    <w:p w14:paraId="3BB2C9E1" w14:textId="77777777" w:rsidR="003E7880" w:rsidRPr="00AA6F8A" w:rsidRDefault="00CE4BBF">
      <w:pPr>
        <w:pStyle w:val="BodyText"/>
        <w:rPr>
          <w:lang w:val="en-GB"/>
        </w:rPr>
      </w:pPr>
      <w:r w:rsidRPr="00AA6F8A">
        <w:rPr>
          <w:lang w:val="en-GB"/>
        </w:rPr>
        <w:t>DNA methylation data generated from blood collected at a single clinic visit was used for each of the participants.</w:t>
      </w:r>
    </w:p>
    <w:p w14:paraId="54F79FF1" w14:textId="2EBF2F3A" w:rsidR="003E7880" w:rsidRPr="00AA6F8A" w:rsidRDefault="00CE4BBF">
      <w:pPr>
        <w:pStyle w:val="BodyText"/>
        <w:rPr>
          <w:lang w:val="en-GB"/>
        </w:rPr>
      </w:pPr>
      <w:r w:rsidRPr="00AA6F8A">
        <w:rPr>
          <w:lang w:val="en-GB"/>
        </w:rPr>
        <w:t xml:space="preserve">Probes were excluded if they were present on either of the sex chromosomes, a SNP/control probe, had a detection p value &lt; 0.05 across over 10% of samples or were identified as problematic by Zhou et al. </w:t>
      </w:r>
      <w:r w:rsidR="00D16E0E" w:rsidRPr="00AA6F8A">
        <w:rPr>
          <w:lang w:val="en-GB"/>
        </w:rPr>
        <w:fldChar w:fldCharType="begin" w:fldLock="1"/>
      </w:r>
      <w:r w:rsidR="00D16E0E" w:rsidRPr="00AA6F8A">
        <w:rPr>
          <w:lang w:val="en-GB"/>
        </w:rPr>
        <w:instrText>ADDIN CSL_CITATION {"citationItems":[{"id":"ITEM-1","itemData":{"DOI":"10.1093/nar/gkw967","ISSN":"0305-1048","author":[{"dropping-particle":"","family":"Zhou","given":"Wanding","non-dropping-particle":"","parse-names":false,"suffix":""},{"dropping-particle":"","family":"Laird","given":"Peter W.","non-dropping-particle":"","parse-names":false,"suffix":""},{"dropping-particle":"","family":"Shen","given":"Hui","non-dropping-particle":"","parse-names":false,"suffix":""}],"container-title":"Nucleic Acids Research","id":"ITEM-1","issue":"4","issued":{"date-parts":[["2016","10","24"]]},"page":"gkw967","publisher":"Oxford University Press","title":"Comprehensive characterization, annotation and innovative use of Infinium DNA methylation BeadChip probes","type":"article-journal","volume":"45"},"uris":["http://www.mendeley.com/documents/?uuid=548a6315-5292-335b-8b8f-6049c8256b9d"]}],"mendeley":{"formattedCitation":"[11]","plainTextFormattedCitation":"[11]","previouslyFormattedCitation":"[11]"},"properties":{"noteIndex":0},"schema":"https://github.com/citation-style-language/schema/raw/master/csl-citation.json"}</w:instrText>
      </w:r>
      <w:r w:rsidR="00D16E0E" w:rsidRPr="00AA6F8A">
        <w:rPr>
          <w:lang w:val="en-GB"/>
        </w:rPr>
        <w:fldChar w:fldCharType="separate"/>
      </w:r>
      <w:r w:rsidR="00D16E0E" w:rsidRPr="00AA6F8A">
        <w:rPr>
          <w:noProof/>
          <w:lang w:val="en-GB"/>
        </w:rPr>
        <w:t>[11]</w:t>
      </w:r>
      <w:r w:rsidR="00D16E0E" w:rsidRPr="00AA6F8A">
        <w:rPr>
          <w:lang w:val="en-GB"/>
        </w:rPr>
        <w:fldChar w:fldCharType="end"/>
      </w:r>
      <w:r w:rsidRPr="00AA6F8A">
        <w:rPr>
          <w:lang w:val="en-GB"/>
        </w:rPr>
        <w:t>. This left 421,693 CpG sites for analyses.</w:t>
      </w:r>
    </w:p>
    <w:p w14:paraId="3ABFCD46" w14:textId="77777777" w:rsidR="003E7880" w:rsidRPr="00AA6F8A" w:rsidRDefault="00CE4BBF">
      <w:pPr>
        <w:pStyle w:val="BodyText"/>
        <w:rPr>
          <w:lang w:val="en-GB"/>
        </w:rPr>
      </w:pPr>
      <w:r w:rsidRPr="00AA6F8A">
        <w:rPr>
          <w:lang w:val="en-GB"/>
        </w:rPr>
        <w:t xml:space="preserve">Before analysis a linear regression model was fitted with beta values for methylation (which ranges from 0 (no cytosines methylated) to 1 (all cytosines methylated)) as the </w:t>
      </w:r>
      <w:r w:rsidRPr="00AA6F8A">
        <w:rPr>
          <w:lang w:val="en-GB"/>
        </w:rPr>
        <w:lastRenderedPageBreak/>
        <w:t>outcome against batch variables (plate ID in ALSPAC) modelled as a random effect to help remove the effects of batch in the subsequent analyses.</w:t>
      </w:r>
    </w:p>
    <w:p w14:paraId="6B32BF68" w14:textId="6366FA2D" w:rsidR="003E7880" w:rsidRPr="00AA6F8A" w:rsidRDefault="00CE4BBF">
      <w:pPr>
        <w:pStyle w:val="BodyText"/>
        <w:rPr>
          <w:lang w:val="en-GB"/>
        </w:rPr>
      </w:pPr>
      <w:r w:rsidRPr="00AA6F8A">
        <w:rPr>
          <w:lang w:val="en-GB"/>
        </w:rPr>
        <w:t>Cell proportions (CD8+ and CD4+ T cells, B cells, monocytes, natural killer cells, and granulocytes) were estimated using an algorithm proposed by Houseman et al.</w:t>
      </w:r>
      <w:r w:rsidR="00D16E0E" w:rsidRPr="00AA6F8A">
        <w:rPr>
          <w:lang w:val="en-GB"/>
        </w:rPr>
        <w:t xml:space="preserve"> </w:t>
      </w:r>
      <w:r w:rsidR="00D16E0E" w:rsidRPr="00AA6F8A">
        <w:rPr>
          <w:lang w:val="en-GB"/>
        </w:rPr>
        <w:fldChar w:fldCharType="begin" w:fldLock="1"/>
      </w:r>
      <w:r w:rsidR="00612F54" w:rsidRPr="00AA6F8A">
        <w:rPr>
          <w:lang w:val="en-GB"/>
        </w:rPr>
        <w:instrText>ADDIN CSL_CITATION {"citationItems":[{"id":"ITEM-1","itemData":{"DOI":"10.1186/1471-2105-13-86","ISSN":"1471-2105","abstract":"There has been a long-standing need in biomedical research for a method that quantifies the normally mixed composition of leukocytes beyond what is possible by simple histological or flow cytometric assessments. The latter is restricted by the labile nature of protein epitopes, requirements for cell processing, and timely cell analysis. In a diverse array of diseases and following numerous immune-toxic exposures, leukocyte composition will critically inform the underlying immuno-biology to most chronic medical conditions. Emerging research demonstrates that DNA methylation is responsible for cellular differentiation, and when measured in whole peripheral blood, serves to distinguish cancer cases from controls. Here we present a method, similar to regression calibration, for inferring changes in the distribution of white blood cells between different subpopulations (e.g. cases and controls) using DNA methylation signatures, in combination with a previously obtained external validation set consisting of signatures from purified leukocyte samples. We validate the fundamental idea in a cell mixture reconstruction experiment, then demonstrate our method on DNA methylation data sets from several studies, including data from a Head and Neck Squamous Cell Carcinoma (HNSCC) study and an ovarian cancer study. Our method produces results consistent with prior biological findings, thereby validating the approach. Our method, in combination with an appropriate external validation set, promises new opportunities for large-scale immunological studies of both disease states and noxious exposures.","author":[{"dropping-particle":"","family":"Houseman","given":"Eugene","non-dropping-particle":"","parse-names":false,"suffix":""},{"dropping-particle":"","family":"Accomando","given":"William P","non-dropping-particle":"","parse-names":false,"suffix":""},{"dropping-particle":"","family":"Koestler","given":"Devin C","non-dropping-particle":"","parse-names":false,"suffix":""},{"dropping-particle":"","family":"Christensen","given":"Brock C","non-dropping-particle":"","parse-names":false,"suffix":""},{"dropping-particle":"","family":"Marsit","given":"Carmen J","non-dropping-particle":"","parse-names":false,"suffix":""},{"dropping-particle":"","family":"Nelson","given":"Heather H","non-dropping-particle":"","parse-names":false,"suffix":""},{"dropping-particle":"","family":"Wiencke","given":"John K","non-dropping-particle":"","parse-names":false,"suffix":""},{"dropping-particle":"","family":"Kelsey","given":"Karl T","non-dropping-particle":"","parse-names":false,"suffix":""}],"container-title":"BMC Bioinformatics","id":"ITEM-1","issue":"1","issued":{"date-parts":[["2012","5","8"]]},"page":"86","publisher":"BioMed Central","title":"DNA methylation arrays as surrogate measures of cell mixture distribution","type":"article-journal","volume":"13"},"uris":["http://www.mendeley.com/documents/?uuid=ae310408-6054-3f9d-aa9f-2b1dde8bb1ba"]}],"mendeley":{"formattedCitation":"[12]","plainTextFormattedCitation":"[12]","previouslyFormattedCitation":"[12]"},"properties":{"noteIndex":0},"schema":"https://github.com/citation-style-language/schema/raw/master/csl-citation.json"}</w:instrText>
      </w:r>
      <w:r w:rsidR="00D16E0E" w:rsidRPr="00AA6F8A">
        <w:rPr>
          <w:lang w:val="en-GB"/>
        </w:rPr>
        <w:fldChar w:fldCharType="separate"/>
      </w:r>
      <w:r w:rsidR="00D16E0E" w:rsidRPr="00AA6F8A">
        <w:rPr>
          <w:noProof/>
          <w:lang w:val="en-GB"/>
        </w:rPr>
        <w:t>[12]</w:t>
      </w:r>
      <w:r w:rsidR="00D16E0E" w:rsidRPr="00AA6F8A">
        <w:rPr>
          <w:lang w:val="en-GB"/>
        </w:rPr>
        <w:fldChar w:fldCharType="end"/>
      </w:r>
      <w:r w:rsidRPr="00AA6F8A">
        <w:rPr>
          <w:lang w:val="en-GB"/>
        </w:rPr>
        <w:t>.</w:t>
      </w:r>
    </w:p>
    <w:p w14:paraId="14E5F5D7" w14:textId="77777777" w:rsidR="003E7880" w:rsidRPr="00AA6F8A" w:rsidRDefault="00CE4BBF">
      <w:pPr>
        <w:pStyle w:val="Heading3"/>
        <w:rPr>
          <w:lang w:val="en-GB"/>
        </w:rPr>
      </w:pPr>
      <w:bookmarkStart w:id="117" w:name="reml-analysis"/>
      <w:bookmarkEnd w:id="117"/>
      <w:r w:rsidRPr="00AA6F8A">
        <w:rPr>
          <w:lang w:val="en-GB"/>
        </w:rPr>
        <w:t>REML analysis</w:t>
      </w:r>
    </w:p>
    <w:p w14:paraId="5514F2B9" w14:textId="009870DC" w:rsidR="003E7880" w:rsidRPr="00AA6F8A" w:rsidRDefault="00CE4BBF">
      <w:pPr>
        <w:pStyle w:val="FirstParagraph"/>
        <w:rPr>
          <w:lang w:val="en-GB"/>
        </w:rPr>
      </w:pPr>
      <w:r w:rsidRPr="00AA6F8A">
        <w:rPr>
          <w:lang w:val="en-GB"/>
        </w:rPr>
        <w:t xml:space="preserve">Using LDAK </w:t>
      </w:r>
      <w:r w:rsidR="00612F54" w:rsidRPr="00AA6F8A">
        <w:rPr>
          <w:lang w:val="en-GB"/>
        </w:rPr>
        <w:fldChar w:fldCharType="begin" w:fldLock="1"/>
      </w:r>
      <w:r w:rsidR="00195C09" w:rsidRPr="00AA6F8A">
        <w:rPr>
          <w:lang w:val="en-GB"/>
        </w:rPr>
        <w:instrText>ADDIN CSL_CITATION {"citationItems":[{"id":"ITEM-1","itemData":{"DOI":"10.1038/ng.3865","ISSN":"1061-4036","abstract":"By analyzing imputed genetic data for 42 human traits, Doug Speed and colleagues derive a model that describes how heritability varies with minor allele frequency, linkage disequilibrium and genotype certainty. Using this model, they show that common SNPs contribute substantially more heritability than previously thought.","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J","non-dropping-particle":"","parse-names":false,"suffix":""},{"dropping-particle":"","family":"Balding","given":"David J","non-dropping-particle":"","parse-names":false,"suffix":""}],"container-title":"Nature Genetics","id":"ITEM-1","issue":"7","issued":{"date-parts":[["2017","5","22"]]},"page":"986-992","publisher":"Nature Publishing Group","title":"Reevaluation of SNP heritability in complex human traits","type":"article-journal","volume":"49"},"uris":["http://www.mendeley.com/documents/?uuid=9739e79c-e005-3a22-8994-607ceb0c2fa4"]}],"mendeley":{"formattedCitation":"[13]","plainTextFormattedCitation":"[13]","previouslyFormattedCitation":"[13]"},"properties":{"noteIndex":0},"schema":"https://github.com/citation-style-language/schema/raw/master/csl-citation.json"}</w:instrText>
      </w:r>
      <w:r w:rsidR="00612F54" w:rsidRPr="00AA6F8A">
        <w:rPr>
          <w:lang w:val="en-GB"/>
        </w:rPr>
        <w:fldChar w:fldCharType="separate"/>
      </w:r>
      <w:r w:rsidR="00612F54" w:rsidRPr="00AA6F8A">
        <w:rPr>
          <w:noProof/>
          <w:lang w:val="en-GB"/>
        </w:rPr>
        <w:t>[13]</w:t>
      </w:r>
      <w:r w:rsidR="00612F54" w:rsidRPr="00AA6F8A">
        <w:rPr>
          <w:lang w:val="en-GB"/>
        </w:rPr>
        <w:fldChar w:fldCharType="end"/>
      </w:r>
      <w:r w:rsidRPr="00AA6F8A">
        <w:rPr>
          <w:lang w:val="en-GB"/>
        </w:rPr>
        <w:t xml:space="preserve"> the relationship between the methylomes (as measured by the HM450 </w:t>
      </w:r>
      <w:proofErr w:type="spellStart"/>
      <w:r w:rsidRPr="00AA6F8A">
        <w:rPr>
          <w:lang w:val="en-GB"/>
        </w:rPr>
        <w:t>BeadChip</w:t>
      </w:r>
      <w:proofErr w:type="spellEnd"/>
      <w:r w:rsidRPr="00AA6F8A">
        <w:rPr>
          <w:lang w:val="en-GB"/>
        </w:rPr>
        <w:t>) of 940 individuals was estimated by producing a DNA methylation relationship matrix (MRM). This matrix was used as input for the REML analysis to estimate the proportion of a trait</w:t>
      </w:r>
      <w:r w:rsidR="005227A5" w:rsidRPr="00AA6F8A">
        <w:rPr>
          <w:lang w:val="en-GB"/>
        </w:rPr>
        <w:t>’</w:t>
      </w:r>
      <w:r w:rsidRPr="00AA6F8A">
        <w:rPr>
          <w:lang w:val="en-GB"/>
        </w:rPr>
        <w:t xml:space="preserve">s variation that was </w:t>
      </w:r>
      <w:r w:rsidR="005227A5" w:rsidRPr="00AA6F8A">
        <w:rPr>
          <w:lang w:val="en-GB"/>
        </w:rPr>
        <w:t xml:space="preserve">explained by </w:t>
      </w:r>
      <w:r w:rsidRPr="00AA6F8A">
        <w:rPr>
          <w:lang w:val="en-GB"/>
        </w:rPr>
        <w:t>DNA methylation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Age, the top 10 ancestry principal components, and derived cell proportions were added as covariates to the model.</w:t>
      </w:r>
    </w:p>
    <w:p w14:paraId="1FB09733" w14:textId="078F1B28" w:rsidR="003E7880" w:rsidRPr="00AA6F8A" w:rsidRDefault="00CE4BBF">
      <w:pPr>
        <w:pStyle w:val="BodyText"/>
        <w:rPr>
          <w:lang w:val="en-GB"/>
        </w:rPr>
      </w:pPr>
      <w:r w:rsidRPr="00AA6F8A">
        <w:rPr>
          <w:lang w:val="en-GB"/>
        </w:rPr>
        <w:t>When producing the MRM</w:t>
      </w:r>
      <w:r w:rsidR="005227A5" w:rsidRPr="00AA6F8A">
        <w:rPr>
          <w:lang w:val="en-GB"/>
        </w:rPr>
        <w:t>,</w:t>
      </w:r>
      <w:r w:rsidRPr="00AA6F8A">
        <w:rPr>
          <w:lang w:val="en-GB"/>
        </w:rPr>
        <w:t xml:space="preserve"> probes were scaled by their observed variance and the weighting of each probe was based on the variance of DNA methylation at that site using the formula below:</w:t>
      </w:r>
    </w:p>
    <w:p w14:paraId="54A539E5" w14:textId="77777777" w:rsidR="003E7880" w:rsidRPr="00AA6F8A" w:rsidRDefault="00CE4BBF">
      <w:pPr>
        <w:pStyle w:val="BodyText"/>
        <w:rPr>
          <w:lang w:val="en-GB"/>
        </w:rPr>
      </w:pPr>
      <m:oMathPara>
        <m:oMathParaPr>
          <m:jc m:val="center"/>
        </m:oMathParaPr>
        <m:oMath>
          <m:r>
            <w:rPr>
              <w:rFonts w:ascii="Cambria Math" w:hAnsi="Cambria Math"/>
              <w:lang w:val="en-GB"/>
            </w:rPr>
            <m:t>2</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(1-</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sSup>
            <m:sSupPr>
              <m:ctrlPr>
                <w:rPr>
                  <w:rFonts w:ascii="Cambria Math" w:hAnsi="Cambria Math"/>
                  <w:lang w:val="en-GB"/>
                </w:rPr>
              </m:ctrlPr>
            </m:sSupPr>
            <m:e>
              <m:r>
                <w:rPr>
                  <w:rFonts w:ascii="Cambria Math" w:hAnsi="Cambria Math"/>
                  <w:lang w:val="en-GB"/>
                </w:rPr>
                <m:t>)</m:t>
              </m:r>
            </m:e>
            <m:sup>
              <m:r>
                <w:rPr>
                  <w:rFonts w:ascii="Cambria Math" w:hAnsi="Cambria Math"/>
                  <w:lang w:val="en-GB"/>
                </w:rPr>
                <m:t>(α/2)</m:t>
              </m:r>
            </m:sup>
          </m:sSup>
        </m:oMath>
      </m:oMathPara>
    </w:p>
    <w:p w14:paraId="61AAF323" w14:textId="1D21DBD0" w:rsidR="003E7880" w:rsidRPr="00AA6F8A" w:rsidRDefault="00CE4BBF">
      <w:pPr>
        <w:pStyle w:val="FirstParagraph"/>
        <w:rPr>
          <w:lang w:val="en-GB"/>
        </w:rPr>
      </w:pPr>
      <w:r w:rsidRPr="00AA6F8A">
        <w:rPr>
          <w:lang w:val="en-GB"/>
        </w:rPr>
        <w:t xml:space="preserve">where </w:t>
      </w:r>
      <m:oMath>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(1-</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m:t>
        </m:r>
      </m:oMath>
      <w:r w:rsidR="00E82D91" w:rsidRPr="00AA6F8A">
        <w:rPr>
          <w:lang w:val="en-GB"/>
        </w:rPr>
        <w:t xml:space="preserve"> </w:t>
      </w:r>
      <w:r w:rsidRPr="00AA6F8A">
        <w:rPr>
          <w:lang w:val="en-GB"/>
        </w:rPr>
        <w:t xml:space="preserve"> is the variance of methylation at CpG </w:t>
      </w:r>
      <m:oMath>
        <m:r>
          <w:rPr>
            <w:rFonts w:ascii="Cambria Math" w:hAnsi="Cambria Math"/>
            <w:lang w:val="en-GB"/>
          </w:rPr>
          <m:t>j</m:t>
        </m:r>
      </m:oMath>
      <w:r w:rsidRPr="00AA6F8A">
        <w:rPr>
          <w:lang w:val="en-GB"/>
        </w:rPr>
        <w:t>.</w:t>
      </w:r>
    </w:p>
    <w:p w14:paraId="763E6399" w14:textId="36FA7947" w:rsidR="003E7880" w:rsidRPr="00AA6F8A" w:rsidRDefault="00CE4BBF">
      <w:pPr>
        <w:pStyle w:val="BodyText"/>
        <w:rPr>
          <w:lang w:val="en-GB"/>
        </w:rPr>
      </w:pPr>
      <w:r w:rsidRPr="00AA6F8A">
        <w:rPr>
          <w:lang w:val="en-GB"/>
        </w:rPr>
        <w:t xml:space="preserve">The higher the alpha value the more weight is given to probes with greater variance; an alpha value of -1 gives equal weight to probes with low and high variance. The alpha value of -0.25 was chosen because previous analysis by Speed et al. </w:t>
      </w:r>
      <w:r w:rsidR="00195C09" w:rsidRPr="00AA6F8A">
        <w:rPr>
          <w:lang w:val="en-GB"/>
        </w:rPr>
        <w:fldChar w:fldCharType="begin" w:fldLock="1"/>
      </w:r>
      <w:r w:rsidR="00E2245E" w:rsidRPr="00AA6F8A">
        <w:rPr>
          <w:lang w:val="en-GB"/>
        </w:rPr>
        <w:instrText>ADDIN CSL_CITATION {"citationItems":[{"id":"ITEM-1","itemData":{"DOI":"10.1038/ng.3865","ISSN":"1061-4036","abstract":"By analyzing imputed genetic data for 42 human traits, Doug Speed and colleagues derive a model that describes how heritability varies with minor allele frequency, linkage disequilibrium and genotype certainty. Using this model, they show that common SNPs contribute substantially more heritability than previously thought.","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J","non-dropping-particle":"","parse-names":false,"suffix":""},{"dropping-particle":"","family":"Balding","given":"David J","non-dropping-particle":"","parse-names":false,"suffix":""}],"container-title":"Nature Genetics","id":"ITEM-1","issue":"7","issued":{"date-parts":[["2017","5","22"]]},"page":"986-992","publisher":"Nature Publishing Group","title":"Reevaluation of SNP heritability in complex human traits","type":"article-journal","volume":"49"},"uris":["http://www.mendeley.com/documents/?uuid=9739e79c-e005-3a22-8994-607ceb0c2fa4"]}],"mendeley":{"formattedCitation":"[13]","plainTextFormattedCitation":"[13]","previouslyFormattedCitation":"[13]"},"properties":{"noteIndex":0},"schema":"https://github.com/citation-style-language/schema/raw/master/csl-citation.json"}</w:instrText>
      </w:r>
      <w:r w:rsidR="00195C09" w:rsidRPr="00AA6F8A">
        <w:rPr>
          <w:lang w:val="en-GB"/>
        </w:rPr>
        <w:fldChar w:fldCharType="separate"/>
      </w:r>
      <w:r w:rsidR="00195C09" w:rsidRPr="00AA6F8A">
        <w:rPr>
          <w:noProof/>
          <w:lang w:val="en-GB"/>
        </w:rPr>
        <w:t>[13]</w:t>
      </w:r>
      <w:r w:rsidR="00195C09" w:rsidRPr="00AA6F8A">
        <w:rPr>
          <w:lang w:val="en-GB"/>
        </w:rPr>
        <w:fldChar w:fldCharType="end"/>
      </w:r>
      <w:r w:rsidR="00195C09" w:rsidRPr="00AA6F8A">
        <w:rPr>
          <w:lang w:val="en-GB"/>
        </w:rPr>
        <w:t xml:space="preserve"> </w:t>
      </w:r>
      <w:r w:rsidRPr="00AA6F8A">
        <w:rPr>
          <w:lang w:val="en-GB"/>
        </w:rPr>
        <w:t>suggested that this value was optimal for measuring h</w:t>
      </w:r>
      <w:r w:rsidRPr="00AA6F8A">
        <w:rPr>
          <w:vertAlign w:val="superscript"/>
          <w:lang w:val="en-GB"/>
        </w:rPr>
        <w:t>2</w:t>
      </w:r>
      <w:r w:rsidRPr="00AA6F8A">
        <w:rPr>
          <w:vertAlign w:val="subscript"/>
          <w:lang w:val="en-GB"/>
        </w:rPr>
        <w:t>SNP</w:t>
      </w:r>
      <w:r w:rsidRPr="00AA6F8A">
        <w:rPr>
          <w:lang w:val="en-GB"/>
        </w:rPr>
        <w:t xml:space="preserve">. Furthermore, it was hypothesised that probes with a greater variance would contribute more to trait variance. As the method was applied to DNA methylation data in this study, sensitivity analyses were conducted. MRMs were created specifying the alpha value at increasing increments of 0.25 from -2 to 0. The association between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and number of EWAS hits as well as the difference in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for 10 randomly selected phenotypes was assessed for the varying alpha values.</w:t>
      </w:r>
    </w:p>
    <w:p w14:paraId="527FD546" w14:textId="641FB70A" w:rsidR="003E7880" w:rsidRPr="00AA6F8A" w:rsidRDefault="0055437C">
      <w:pPr>
        <w:pStyle w:val="BodyText"/>
        <w:rPr>
          <w:lang w:val="en-GB"/>
        </w:rPr>
      </w:pPr>
      <w:r w:rsidRPr="00AA6F8A">
        <w:rPr>
          <w:lang w:val="en-GB"/>
        </w:rPr>
        <w:t xml:space="preserve">The mean of the MRM diagonal should be 1 and the variance close to 0, as the diagonal values essentially represent the correlation between an individual’s methylome with itself. Although values are expected to vary slightly from 1. </w:t>
      </w:r>
      <w:r w:rsidR="00CE4BBF" w:rsidRPr="00AA6F8A">
        <w:rPr>
          <w:lang w:val="en-GB"/>
        </w:rPr>
        <w:t xml:space="preserve">For the MRMs it was identified that some diagonal elements were very high (&gt; 2), which caused the diagonal to have a high variance (0.13). To assess whether these values could skew results, we conducted sensitivity analyses removing individuals, with varying diagonal value </w:t>
      </w:r>
      <w:proofErr w:type="spellStart"/>
      <w:r w:rsidR="00CE4BBF" w:rsidRPr="00AA6F8A">
        <w:rPr>
          <w:lang w:val="en-GB"/>
        </w:rPr>
        <w:t>cutoffs</w:t>
      </w:r>
      <w:proofErr w:type="spellEnd"/>
      <w:r w:rsidR="00CE4BBF" w:rsidRPr="00AA6F8A">
        <w:rPr>
          <w:lang w:val="en-GB"/>
        </w:rPr>
        <w:t>.</w:t>
      </w:r>
    </w:p>
    <w:p w14:paraId="2D102443" w14:textId="5E37E243" w:rsidR="0069511E" w:rsidRPr="00AA6F8A" w:rsidRDefault="00CE4BBF">
      <w:pPr>
        <w:pStyle w:val="BodyText"/>
        <w:rPr>
          <w:lang w:val="en-GB"/>
        </w:rPr>
      </w:pPr>
      <w:r w:rsidRPr="00AA6F8A">
        <w:rPr>
          <w:lang w:val="en-GB"/>
        </w:rPr>
        <w:t>Like h</w:t>
      </w:r>
      <w:r w:rsidRPr="00AA6F8A">
        <w:rPr>
          <w:vertAlign w:val="superscript"/>
          <w:lang w:val="en-GB"/>
        </w:rPr>
        <w:t>2</w:t>
      </w:r>
      <w:r w:rsidRPr="00AA6F8A">
        <w:rPr>
          <w:vertAlign w:val="subscript"/>
          <w:lang w:val="en-GB"/>
        </w:rPr>
        <w:t>SNP</w:t>
      </w:r>
      <w:r w:rsidRPr="00AA6F8A">
        <w:rPr>
          <w:lang w:val="en-GB"/>
        </w:rPr>
        <w:t xml:space="preserve"> estimates,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should range from zero to one. If a trait has a true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value of zero, there is no association between the methylome and that trait, and if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equals one then DNA methylation has the capacity to completely predict that trait. However, estimation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can be fairly imprecise and without constraining the software it’s possible to get estimates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that are outside 0-1</w:t>
      </w:r>
      <w:r w:rsidR="0014433F" w:rsidRPr="00AA6F8A">
        <w:rPr>
          <w:lang w:val="en-GB"/>
        </w:rPr>
        <w:t xml:space="preserve"> due to large standard errors</w:t>
      </w:r>
      <w:r w:rsidRPr="00AA6F8A">
        <w:rPr>
          <w:lang w:val="en-GB"/>
        </w:rPr>
        <w:t>. These point estimates have to be erroneous by definition.</w:t>
      </w:r>
      <w:r w:rsidR="000E79C9" w:rsidRPr="00AA6F8A">
        <w:rPr>
          <w:lang w:val="en-GB"/>
        </w:rPr>
        <w:t xml:space="preserve"> </w:t>
      </w:r>
    </w:p>
    <w:p w14:paraId="0D25BF77" w14:textId="58819DD0" w:rsidR="003E7880" w:rsidRPr="00AA6F8A" w:rsidRDefault="000E79C9">
      <w:pPr>
        <w:pStyle w:val="BodyText"/>
        <w:rPr>
          <w:lang w:val="en-GB"/>
        </w:rPr>
      </w:pPr>
      <w:r w:rsidRPr="00AA6F8A">
        <w:rPr>
          <w:lang w:val="en-GB"/>
        </w:rPr>
        <w:t xml:space="preserve">Even though the grouping model effectively groups sites together, it is actually likely to increase the number of parameters because without the weightings imposed by </w:t>
      </w:r>
      <w:r w:rsidR="009F1B82" w:rsidRPr="00AA6F8A">
        <w:rPr>
          <w:lang w:val="en-GB"/>
        </w:rPr>
        <w:t xml:space="preserve">this </w:t>
      </w:r>
      <w:r w:rsidRPr="00AA6F8A">
        <w:rPr>
          <w:lang w:val="en-GB"/>
        </w:rPr>
        <w:t xml:space="preserve">model, </w:t>
      </w:r>
      <w:r w:rsidR="009F1B82" w:rsidRPr="00AA6F8A">
        <w:rPr>
          <w:lang w:val="en-GB"/>
        </w:rPr>
        <w:lastRenderedPageBreak/>
        <w:t>the blanket model essentially ignores sites that are not neighbouring others.</w:t>
      </w:r>
      <w:r w:rsidR="00304CF5" w:rsidRPr="00AA6F8A">
        <w:rPr>
          <w:lang w:val="en-GB"/>
        </w:rPr>
        <w:t xml:space="preserve"> Therefore, larger standard errors are expected with the grouping model.</w:t>
      </w:r>
      <w:r w:rsidR="0069511E" w:rsidRPr="00AA6F8A">
        <w:rPr>
          <w:lang w:val="en-GB"/>
        </w:rPr>
        <w:t xml:space="preserve"> The grouping model applies a sliding window approach, with windows of 100kb, to capture the correlation between neighbouring sites and weight </w:t>
      </w:r>
      <w:r w:rsidR="00C24AF3" w:rsidRPr="00AA6F8A">
        <w:rPr>
          <w:lang w:val="en-GB"/>
        </w:rPr>
        <w:t xml:space="preserve">sites </w:t>
      </w:r>
      <w:r w:rsidR="0069511E" w:rsidRPr="00AA6F8A">
        <w:rPr>
          <w:lang w:val="en-GB"/>
        </w:rPr>
        <w:t>according to the</w:t>
      </w:r>
      <w:r w:rsidR="00C24AF3" w:rsidRPr="00AA6F8A">
        <w:rPr>
          <w:lang w:val="en-GB"/>
        </w:rPr>
        <w:t xml:space="preserve"> correlation structure of the region</w:t>
      </w:r>
      <w:r w:rsidR="0069511E" w:rsidRPr="00AA6F8A">
        <w:rPr>
          <w:lang w:val="en-GB"/>
        </w:rPr>
        <w:t>.</w:t>
      </w:r>
      <w:r w:rsidR="00C24AF3" w:rsidRPr="00AA6F8A">
        <w:rPr>
          <w:lang w:val="en-GB"/>
        </w:rPr>
        <w:t xml:space="preserve"> </w:t>
      </w:r>
      <w:r w:rsidR="0069511E" w:rsidRPr="00AA6F8A">
        <w:rPr>
          <w:lang w:val="en-GB"/>
        </w:rPr>
        <w:t xml:space="preserve">When applying the grouping </w:t>
      </w:r>
      <w:r w:rsidR="008944CF" w:rsidRPr="00AA6F8A">
        <w:rPr>
          <w:lang w:val="en-GB"/>
        </w:rPr>
        <w:t>model,</w:t>
      </w:r>
      <w:r w:rsidR="0069511E" w:rsidRPr="00AA6F8A">
        <w:rPr>
          <w:lang w:val="en-GB"/>
        </w:rPr>
        <w:t xml:space="preserve"> the number of sites that were weighted were 45</w:t>
      </w:r>
      <w:r w:rsidR="00C24AF3" w:rsidRPr="00AA6F8A">
        <w:rPr>
          <w:lang w:val="en-GB"/>
        </w:rPr>
        <w:t>,</w:t>
      </w:r>
      <w:r w:rsidR="0069511E" w:rsidRPr="00AA6F8A">
        <w:rPr>
          <w:lang w:val="en-GB"/>
        </w:rPr>
        <w:t>863 (out of 421,693)</w:t>
      </w:r>
      <w:r w:rsidR="00C24AF3" w:rsidRPr="00AA6F8A">
        <w:rPr>
          <w:lang w:val="en-GB"/>
        </w:rPr>
        <w:t xml:space="preserve"> and the number of sites neighbouring any single CpG site ranged from 29 to 28,217.</w:t>
      </w:r>
    </w:p>
    <w:p w14:paraId="7C2EF452" w14:textId="77777777" w:rsidR="003E7880" w:rsidRPr="00AA6F8A" w:rsidRDefault="00CE4BBF">
      <w:pPr>
        <w:pStyle w:val="Heading3"/>
        <w:rPr>
          <w:lang w:val="en-GB"/>
        </w:rPr>
      </w:pPr>
      <w:bookmarkStart w:id="118" w:name="comparison-of-reml-models"/>
      <w:bookmarkEnd w:id="118"/>
      <w:r w:rsidRPr="00AA6F8A">
        <w:rPr>
          <w:lang w:val="en-GB"/>
        </w:rPr>
        <w:t>Comparison of REML models</w:t>
      </w:r>
    </w:p>
    <w:p w14:paraId="305FE18E" w14:textId="77777777" w:rsidR="003E7880" w:rsidRPr="00AA6F8A" w:rsidRDefault="00CE4BBF">
      <w:pPr>
        <w:pStyle w:val="Heading3"/>
        <w:rPr>
          <w:lang w:val="en-GB"/>
        </w:rPr>
      </w:pPr>
      <w:bookmarkStart w:id="119" w:name="generating-genetic-principal-components"/>
      <w:bookmarkEnd w:id="119"/>
      <w:r w:rsidRPr="00AA6F8A">
        <w:rPr>
          <w:lang w:val="en-GB"/>
        </w:rPr>
        <w:t>Generating genetic principal components</w:t>
      </w:r>
    </w:p>
    <w:p w14:paraId="695CD07C" w14:textId="77777777" w:rsidR="003E7880" w:rsidRPr="00AA6F8A" w:rsidRDefault="00CE4BBF">
      <w:pPr>
        <w:pStyle w:val="FirstParagraph"/>
        <w:rPr>
          <w:lang w:val="en-GB"/>
        </w:rPr>
      </w:pPr>
      <w:r w:rsidRPr="00AA6F8A">
        <w:rPr>
          <w:lang w:val="en-GB"/>
        </w:rPr>
        <w:t xml:space="preserve">Ancestry principal components were generated within ALSPAC mothers using PLINK (v1.9). Before analysis, genetic data went through quality control and were imputed, full details can be found in the </w:t>
      </w:r>
      <w:r w:rsidRPr="00AA6F8A">
        <w:rPr>
          <w:b/>
          <w:lang w:val="en-GB"/>
        </w:rPr>
        <w:t>Supplementary Material</w:t>
      </w:r>
      <w:r w:rsidRPr="00AA6F8A">
        <w:rPr>
          <w:lang w:val="en-GB"/>
        </w:rPr>
        <w:t>. After quality control and imputation, independent SNPs (r</w:t>
      </w:r>
      <w:r w:rsidRPr="00AA6F8A">
        <w:rPr>
          <w:vertAlign w:val="superscript"/>
          <w:lang w:val="en-GB"/>
        </w:rPr>
        <w:t>2</w:t>
      </w:r>
      <w:r w:rsidRPr="00AA6F8A">
        <w:rPr>
          <w:lang w:val="en-GB"/>
        </w:rPr>
        <w:t xml:space="preserve"> &lt; 0.01) were used to calculate the top 10 ancestry principal components.</w:t>
      </w:r>
    </w:p>
    <w:p w14:paraId="28B72553" w14:textId="77777777" w:rsidR="003E7880" w:rsidRPr="00AA6F8A" w:rsidRDefault="00CE4BBF">
      <w:pPr>
        <w:pStyle w:val="Heading3"/>
        <w:rPr>
          <w:lang w:val="en-GB"/>
        </w:rPr>
      </w:pPr>
      <w:bookmarkStart w:id="120" w:name="epigenome-wide-association-studies"/>
      <w:bookmarkEnd w:id="120"/>
      <w:r w:rsidRPr="00AA6F8A">
        <w:rPr>
          <w:lang w:val="en-GB"/>
        </w:rPr>
        <w:t>Epigenome-wide association studies</w:t>
      </w:r>
    </w:p>
    <w:p w14:paraId="151FB9CC" w14:textId="0B4BDFA6" w:rsidR="003E7880" w:rsidRPr="00AA6F8A" w:rsidRDefault="00CE4BBF">
      <w:pPr>
        <w:pStyle w:val="FirstParagraph"/>
        <w:rPr>
          <w:lang w:val="en-GB"/>
        </w:rPr>
      </w:pPr>
      <w:r w:rsidRPr="00AA6F8A">
        <w:rPr>
          <w:lang w:val="en-GB"/>
        </w:rPr>
        <w:t xml:space="preserve">EWAS were conducted for </w:t>
      </w:r>
      <w:r w:rsidR="001C6E88" w:rsidRPr="00AA6F8A">
        <w:rPr>
          <w:lang w:val="en-GB"/>
        </w:rPr>
        <w:t xml:space="preserve">418 </w:t>
      </w:r>
      <w:ins w:id="121" w:author="Nicholas Timpson" w:date="2020-06-12T18:45:00Z">
        <w:r w:rsidR="005303DB">
          <w:rPr>
            <w:lang w:val="en-GB"/>
          </w:rPr>
          <w:t xml:space="preserve">non-independent </w:t>
        </w:r>
      </w:ins>
      <w:r w:rsidRPr="00AA6F8A">
        <w:rPr>
          <w:lang w:val="en-GB"/>
        </w:rPr>
        <w:t>traits within the ALSPAC cohort</w:t>
      </w:r>
      <w:r w:rsidR="00CB2772" w:rsidRPr="00AA6F8A">
        <w:rPr>
          <w:lang w:val="en-GB"/>
        </w:rPr>
        <w:t>.</w:t>
      </w:r>
      <w:r w:rsidRPr="00AA6F8A">
        <w:rPr>
          <w:lang w:val="en-GB"/>
        </w:rPr>
        <w:t xml:space="preserve"> For all traits, linear regression models were fitted with beta values of DNA methylation as the outcome and the phenotype as the exposure. Covariates included age, the top 10 ancestry principal components</w:t>
      </w:r>
      <w:del w:id="122" w:author="Nicholas Timpson" w:date="2020-06-12T18:45:00Z">
        <w:r w:rsidRPr="00AA6F8A" w:rsidDel="005303DB">
          <w:rPr>
            <w:lang w:val="en-GB"/>
          </w:rPr>
          <w:delText>,</w:delText>
        </w:r>
      </w:del>
      <w:r w:rsidRPr="00AA6F8A">
        <w:rPr>
          <w:lang w:val="en-GB"/>
        </w:rPr>
        <w:t xml:space="preserve"> and cell proportions.</w:t>
      </w:r>
    </w:p>
    <w:p w14:paraId="7D277603" w14:textId="32671757" w:rsidR="003E7880" w:rsidRPr="00AA6F8A" w:rsidRDefault="00CE4BBF">
      <w:pPr>
        <w:pStyle w:val="BodyText"/>
        <w:rPr>
          <w:lang w:val="en-GB"/>
        </w:rPr>
      </w:pPr>
      <w:r w:rsidRPr="00AA6F8A">
        <w:rPr>
          <w:lang w:val="en-GB"/>
        </w:rPr>
        <w:t>DMPs were extracted from the EWAS at P value thresholds ranging from 10</w:t>
      </w:r>
      <w:r w:rsidRPr="00AA6F8A">
        <w:rPr>
          <w:vertAlign w:val="superscript"/>
          <w:lang w:val="en-GB"/>
        </w:rPr>
        <w:t>-3</w:t>
      </w:r>
      <w:r w:rsidRPr="00AA6F8A">
        <w:rPr>
          <w:lang w:val="en-GB"/>
        </w:rPr>
        <w:t xml:space="preserve"> to 10</w:t>
      </w:r>
      <w:r w:rsidRPr="00AA6F8A">
        <w:rPr>
          <w:vertAlign w:val="superscript"/>
          <w:lang w:val="en-GB"/>
        </w:rPr>
        <w:t>-7</w:t>
      </w:r>
      <w:r w:rsidRPr="00AA6F8A">
        <w:rPr>
          <w:lang w:val="en-GB"/>
        </w:rPr>
        <w:t xml:space="preserve">. It was assessed whether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could predict that the number of identified DMPs in an EWAS was greater than number of DMPs expected to be identified at a given P threshold</w:t>
      </w:r>
      <w:r w:rsidR="004E4919" w:rsidRPr="00AA6F8A">
        <w:rPr>
          <w:lang w:val="en-GB"/>
        </w:rPr>
        <w:t xml:space="preserve"> defined as the number of sites tested multiplied by the threshold</w:t>
      </w:r>
      <w:r w:rsidRPr="00AA6F8A">
        <w:rPr>
          <w:lang w:val="en-GB"/>
        </w:rPr>
        <w:t>.</w:t>
      </w:r>
      <w:r w:rsidR="00CB2772" w:rsidRPr="00AA6F8A">
        <w:rPr>
          <w:lang w:val="en-GB"/>
        </w:rPr>
        <w:t xml:space="preserve"> </w:t>
      </w:r>
      <w:r w:rsidR="007B6531" w:rsidRPr="00AA6F8A">
        <w:rPr>
          <w:lang w:val="en-GB"/>
        </w:rPr>
        <w:t>The traits were also “pruned” in the same way as described above, to prevent including overly correlated traits and biasing results.</w:t>
      </w:r>
      <w:r w:rsidRPr="00AA6F8A">
        <w:rPr>
          <w:lang w:val="en-GB"/>
        </w:rPr>
        <w:t xml:space="preserve"> The </w:t>
      </w:r>
      <w:r w:rsidR="007B6531" w:rsidRPr="00AA6F8A">
        <w:rPr>
          <w:lang w:val="en-GB"/>
        </w:rPr>
        <w:t>sensitivity</w:t>
      </w:r>
      <w:r w:rsidRPr="00AA6F8A">
        <w:rPr>
          <w:lang w:val="en-GB"/>
        </w:rPr>
        <w:t xml:space="preserve"> and specificity of this prediction was calculated and a receiver operating characteristic (ROC) curve was plotted. At</w:t>
      </w:r>
      <w:r w:rsidR="00327BEA" w:rsidRPr="00AA6F8A">
        <w:rPr>
          <w:lang w:val="en-GB"/>
        </w:rPr>
        <w:t xml:space="preserve"> p-value thresholds of</w:t>
      </w:r>
      <w:r w:rsidRPr="00AA6F8A">
        <w:rPr>
          <w:lang w:val="en-GB"/>
        </w:rPr>
        <w:t xml:space="preserve"> 10</w:t>
      </w:r>
      <w:r w:rsidRPr="00AA6F8A">
        <w:rPr>
          <w:vertAlign w:val="superscript"/>
          <w:lang w:val="en-GB"/>
        </w:rPr>
        <w:t>-6.5</w:t>
      </w:r>
      <w:r w:rsidRPr="00AA6F8A">
        <w:rPr>
          <w:lang w:val="en-GB"/>
        </w:rPr>
        <w:t xml:space="preserve"> and 10</w:t>
      </w:r>
      <w:r w:rsidRPr="00AA6F8A">
        <w:rPr>
          <w:vertAlign w:val="superscript"/>
          <w:lang w:val="en-GB"/>
        </w:rPr>
        <w:t>-7</w:t>
      </w:r>
      <w:r w:rsidRPr="00AA6F8A">
        <w:rPr>
          <w:lang w:val="en-GB"/>
        </w:rPr>
        <w:t xml:space="preserve"> there were too few EWAS </w:t>
      </w:r>
      <w:r w:rsidR="00657020" w:rsidRPr="00AA6F8A">
        <w:rPr>
          <w:lang w:val="en-GB"/>
        </w:rPr>
        <w:t>hits,</w:t>
      </w:r>
      <w:r w:rsidRPr="00AA6F8A">
        <w:rPr>
          <w:lang w:val="en-GB"/>
        </w:rPr>
        <w:t xml:space="preserve"> so these were removed from the analysis.</w:t>
      </w:r>
    </w:p>
    <w:p w14:paraId="6DE7460D" w14:textId="6509AAF7" w:rsidR="003E7880" w:rsidRPr="00AA6F8A" w:rsidRDefault="00CE4BBF">
      <w:pPr>
        <w:pStyle w:val="BodyText"/>
        <w:rPr>
          <w:lang w:val="en-GB"/>
        </w:rPr>
      </w:pPr>
      <w:r w:rsidRPr="00AA6F8A">
        <w:rPr>
          <w:lang w:val="en-GB"/>
        </w:rPr>
        <w:t>The association between the number of DMPs identified at P &lt; 1x10</w:t>
      </w:r>
      <w:r w:rsidRPr="00AA6F8A">
        <w:rPr>
          <w:vertAlign w:val="superscript"/>
          <w:lang w:val="en-GB"/>
        </w:rPr>
        <w:t>-5</w:t>
      </w:r>
      <w:r w:rsidRPr="00AA6F8A">
        <w:rPr>
          <w:lang w:val="en-GB"/>
        </w:rPr>
        <w:t xml:space="preserve"> and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values was assessed using a negative binomial hurdle model with the number of DMPs identified fitted as the outcome and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as the exposure.</w:t>
      </w:r>
      <w:r w:rsidR="0008534C" w:rsidRPr="00AA6F8A">
        <w:rPr>
          <w:lang w:val="en-GB"/>
        </w:rPr>
        <w:t xml:space="preserve"> The negative binomial hurdle Poisson regression model results are twofold. The first of which assesses whether there is an association between the binary trait of whether a DMP was identified by EWAS and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08534C" w:rsidRPr="00AA6F8A">
        <w:rPr>
          <w:lang w:val="en-GB"/>
        </w:rPr>
        <w:t>. The second is a zero-truncated model, i.e. the</w:t>
      </w:r>
      <w:r w:rsidR="00E2245E" w:rsidRPr="00AA6F8A">
        <w:rPr>
          <w:lang w:val="en-GB"/>
        </w:rPr>
        <w:t xml:space="preserve"> zero</w:t>
      </w:r>
      <w:r w:rsidR="0008534C" w:rsidRPr="00AA6F8A">
        <w:rPr>
          <w:lang w:val="en-GB"/>
        </w:rPr>
        <w:t xml:space="preserve"> values are removed from the model and the association between number of DMPs and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08534C" w:rsidRPr="00AA6F8A">
        <w:rPr>
          <w:lang w:val="en-GB"/>
        </w:rPr>
        <w:t xml:space="preserve"> is assessed.</w:t>
      </w:r>
    </w:p>
    <w:p w14:paraId="5C774F64" w14:textId="24BA38C3" w:rsidR="003E7880" w:rsidRPr="00AA6F8A" w:rsidRDefault="00CE4BBF">
      <w:pPr>
        <w:pStyle w:val="BodyText"/>
        <w:rPr>
          <w:lang w:val="en-GB"/>
        </w:rPr>
      </w:pPr>
      <w:r w:rsidRPr="00AA6F8A">
        <w:rPr>
          <w:lang w:val="en-GB"/>
        </w:rPr>
        <w:t xml:space="preserve">All analyses were conducted in R (version 3.3.3) or using the command line </w:t>
      </w:r>
      <w:r w:rsidR="006C66F0" w:rsidRPr="00AA6F8A">
        <w:rPr>
          <w:lang w:val="en-GB"/>
        </w:rPr>
        <w:t>software</w:t>
      </w:r>
      <w:r w:rsidRPr="00AA6F8A">
        <w:rPr>
          <w:lang w:val="en-GB"/>
        </w:rPr>
        <w:t xml:space="preserve"> LDAK </w:t>
      </w:r>
      <w:r w:rsidR="00E2245E" w:rsidRPr="00AA6F8A">
        <w:rPr>
          <w:lang w:val="en-GB"/>
        </w:rPr>
        <w:fldChar w:fldCharType="begin" w:fldLock="1"/>
      </w:r>
      <w:r w:rsidR="00E2245E" w:rsidRPr="00AA6F8A">
        <w:rPr>
          <w:lang w:val="en-GB"/>
        </w:rPr>
        <w:instrText>ADDIN CSL_CITATION {"citationItems":[{"id":"ITEM-1","itemData":{"DOI":"10.1038/ng.3865","ISSN":"1061-4036","abstract":"By analyzing imputed genetic data for 42 human traits, Doug Speed and colleagues derive a model that describes how heritability varies with minor allele frequency, linkage disequilibrium and genotype certainty. Using this model, they show that common SNPs contribute substantially more heritability than previously thought.","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J","non-dropping-particle":"","parse-names":false,"suffix":""},{"dropping-particle":"","family":"Balding","given":"David J","non-dropping-particle":"","parse-names":false,"suffix":""}],"container-title":"Nature Genetics","id":"ITEM-1","issue":"7","issued":{"date-parts":[["2017","5","22"]]},"page":"986-992","publisher":"Nature Publishing Group","title":"Reevaluation of SNP heritability in complex human traits","type":"article-journal","volume":"49"},"uris":["http://www.mendeley.com/documents/?uuid=9739e79c-e005-3a22-8994-607ceb0c2fa4"]}],"mendeley":{"formattedCitation":"[13]","plainTextFormattedCitation":"[13]","previouslyFormattedCitation":"[13]"},"properties":{"noteIndex":0},"schema":"https://github.com/citation-style-language/schema/raw/master/csl-citation.json"}</w:instrText>
      </w:r>
      <w:r w:rsidR="00E2245E" w:rsidRPr="00AA6F8A">
        <w:rPr>
          <w:lang w:val="en-GB"/>
        </w:rPr>
        <w:fldChar w:fldCharType="separate"/>
      </w:r>
      <w:r w:rsidR="00E2245E" w:rsidRPr="00AA6F8A">
        <w:rPr>
          <w:noProof/>
          <w:lang w:val="en-GB"/>
        </w:rPr>
        <w:t>[13]</w:t>
      </w:r>
      <w:r w:rsidR="00E2245E" w:rsidRPr="00AA6F8A">
        <w:rPr>
          <w:lang w:val="en-GB"/>
        </w:rPr>
        <w:fldChar w:fldCharType="end"/>
      </w:r>
      <w:r w:rsidRPr="00AA6F8A">
        <w:rPr>
          <w:lang w:val="en-GB"/>
        </w:rPr>
        <w:t>, GCTA</w:t>
      </w:r>
      <w:r w:rsidR="00E2245E" w:rsidRPr="00AA6F8A">
        <w:rPr>
          <w:lang w:val="en-GB"/>
        </w:rPr>
        <w:t xml:space="preserve"> </w:t>
      </w:r>
      <w:r w:rsidR="00E2245E" w:rsidRPr="00AA6F8A">
        <w:rPr>
          <w:lang w:val="en-GB"/>
        </w:rPr>
        <w:fldChar w:fldCharType="begin" w:fldLock="1"/>
      </w:r>
      <w:r w:rsidR="00E2245E" w:rsidRPr="00AA6F8A">
        <w:rPr>
          <w:lang w:val="en-GB"/>
        </w:rPr>
        <w:instrText>ADDIN CSL_CITATION {"citationItems":[{"id":"ITEM-1","itemData":{"DOI":"10.1016/j.ajhg.2010.11.011","ISBN":"1537-6605","ISSN":"00029297","PMID":"21167468","abstract":"For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Genetics","id":"ITEM-1","issue":"1","issued":{"date-parts":[["2011"]]},"page":"76-82","title":"GCTA: A tool for genome-wide complex trait analysis","type":"article-journal","volume":"88"},"uris":["http://www.mendeley.com/documents/?uuid=4fea574b-4258-4462-ada8-3b9b58a44c8b"]}],"mendeley":{"formattedCitation":"[14]","plainTextFormattedCitation":"[14]","previouslyFormattedCitation":"[14]"},"properties":{"noteIndex":0},"schema":"https://github.com/citation-style-language/schema/raw/master/csl-citation.json"}</w:instrText>
      </w:r>
      <w:r w:rsidR="00E2245E" w:rsidRPr="00AA6F8A">
        <w:rPr>
          <w:lang w:val="en-GB"/>
        </w:rPr>
        <w:fldChar w:fldCharType="separate"/>
      </w:r>
      <w:r w:rsidR="00E2245E" w:rsidRPr="00AA6F8A">
        <w:rPr>
          <w:noProof/>
          <w:lang w:val="en-GB"/>
        </w:rPr>
        <w:t>[14]</w:t>
      </w:r>
      <w:r w:rsidR="00E2245E" w:rsidRPr="00AA6F8A">
        <w:rPr>
          <w:lang w:val="en-GB"/>
        </w:rPr>
        <w:fldChar w:fldCharType="end"/>
      </w:r>
      <w:r w:rsidRPr="00AA6F8A">
        <w:rPr>
          <w:lang w:val="en-GB"/>
        </w:rPr>
        <w:t>, and PLINK</w:t>
      </w:r>
      <w:r w:rsidR="00E2245E" w:rsidRPr="00AA6F8A">
        <w:rPr>
          <w:lang w:val="en-GB"/>
        </w:rPr>
        <w:t xml:space="preserve"> </w:t>
      </w:r>
      <w:r w:rsidR="00E2245E" w:rsidRPr="00AA6F8A">
        <w:rPr>
          <w:lang w:val="en-GB"/>
        </w:rPr>
        <w:fldChar w:fldCharType="begin" w:fldLock="1"/>
      </w:r>
      <w:r w:rsidR="00E2245E" w:rsidRPr="00AA6F8A">
        <w:rPr>
          <w:lang w:val="en-GB"/>
        </w:rPr>
        <w:instrText>ADDIN CSL_CITATION {"citationItems":[{"id":"ITEM-1","itemData":{"DOI":"10.1186/s13742-015-0047-8","ISBN":"2047-217x","ISSN":"2047-217X","PMID":"25722852","abstract":"BACKGROUND: PLINK 1 is a widely used open-source C/C++ toolset for genome-wide association studies (GWAS) and research in population genetics. However, the steady accumulation of data from imputation and whole-genome sequencing studies has exposed a strong need for faster and scalable implementations of key functions, such as logistic regression, linkage disequilibrium estimation, and genomic distance evaluation. In addition, GWAS and population-genetic data now frequently contain genotype likelihoods, phase information, and/or multiallelic variants, none of which can be represented by PLINK 1's primary data format. FINDINGS: To address these issues, we are developing a second-generation codebase for PLINK. The first major release from this codebase, PLINK 1.9, introduces extensive use of bit-level parallelism, [Formula: see text]-time/constant-space Hardy-Weinberg equilibrium and Fisher's exact tests, and many other algorithmic improvements. In combination, these changes accelerate most operations by 1-4 orders of magnitude, and allow the program to handle datasets too large to fit in RAM. We have also developed an extension to the data format which adds low-overhead support for genotype likelihoods, phase, multiallelic variants, and reference vs. alternate alleles, which is the basis of our planned second release (PLINK 2.0). CONCLUSIONS: The second-generation versions of PLINK will offer dramatic improvements in performance and compatibility. For the first time, users without access to high-end computing resources can perform several essential analyses of the feature-rich and very large genetic datasets coming into use.","author":[{"dropping-particle":"","family":"Chang","given":"Christopher C","non-dropping-particle":"","parse-names":false,"suffix":""},{"dropping-particle":"","family":"Chow","given":"Carson C","non-dropping-particle":"","parse-names":false,"suffix":""},{"dropping-particle":"","family":"Tellier","given":"Laurent CAM","non-dropping-particle":"","parse-names":false,"suffix":""},{"dropping-particle":"","family":"Vattikuti","given":"Shashaank","non-dropping-particle":"","parse-names":false,"suffix":""},{"dropping-particle":"","family":"Purcell","given":"Shaun M","non-dropping-particle":"","parse-names":false,"suffix":""},{"dropping-particle":"","family":"Lee","given":"James J","non-dropping-particle":"","parse-names":false,"suffix":""}],"container-title":"GigaScience","id":"ITEM-1","issue":"1","issued":{"date-parts":[["2015"]]},"page":"7","title":"Second-generation PLINK: rising to the challenge of larger and richer datasets","type":"article-journal","volume":"4"},"uris":["http://www.mendeley.com/documents/?uuid=6ab07832-6c16-4d84-a4ea-f315799eb1f3"]}],"mendeley":{"formattedCitation":"[15]","plainTextFormattedCitation":"[15]","previouslyFormattedCitation":"[15]"},"properties":{"noteIndex":0},"schema":"https://github.com/citation-style-language/schema/raw/master/csl-citation.json"}</w:instrText>
      </w:r>
      <w:r w:rsidR="00E2245E" w:rsidRPr="00AA6F8A">
        <w:rPr>
          <w:lang w:val="en-GB"/>
        </w:rPr>
        <w:fldChar w:fldCharType="separate"/>
      </w:r>
      <w:r w:rsidR="00E2245E" w:rsidRPr="00AA6F8A">
        <w:rPr>
          <w:noProof/>
          <w:lang w:val="en-GB"/>
        </w:rPr>
        <w:t>[15]</w:t>
      </w:r>
      <w:r w:rsidR="00E2245E" w:rsidRPr="00AA6F8A">
        <w:rPr>
          <w:lang w:val="en-GB"/>
        </w:rPr>
        <w:fldChar w:fldCharType="end"/>
      </w:r>
      <w:r w:rsidRPr="00AA6F8A">
        <w:rPr>
          <w:lang w:val="en-GB"/>
        </w:rPr>
        <w:t xml:space="preserve">. For the EWAS analyses, the </w:t>
      </w:r>
      <w:proofErr w:type="spellStart"/>
      <w:r w:rsidRPr="00AA6F8A">
        <w:rPr>
          <w:lang w:val="en-GB"/>
        </w:rPr>
        <w:t>meffil</w:t>
      </w:r>
      <w:proofErr w:type="spellEnd"/>
      <w:r w:rsidRPr="00AA6F8A">
        <w:rPr>
          <w:lang w:val="en-GB"/>
        </w:rPr>
        <w:t xml:space="preserve"> R package was used </w:t>
      </w:r>
      <w:r w:rsidR="00E2245E" w:rsidRPr="00AA6F8A">
        <w:rPr>
          <w:lang w:val="en-GB"/>
        </w:rPr>
        <w:fldChar w:fldCharType="begin" w:fldLock="1"/>
      </w:r>
      <w:r w:rsidR="00E2245E" w:rsidRPr="00AA6F8A">
        <w:rPr>
          <w:lang w:val="en-GB"/>
        </w:rPr>
        <w:instrText>ADDIN CSL_CITATION {"citationItems":[{"id":"ITEM-1","itemData":{"DOI":"10.1093/bioinformatics/bty476","ISSN":"13674811","PMID":"29931280","abstract":"Motivation: DNA methylation datasets are growing ever larger both in sample size and genome coverage. Novel computational solutions are required to efficiently handle these data. Results: We have developed meffil, an R package designed for efficient quality control, normalization and epigenome-wide association studies of large samples of Illumina Methylation BeadChip microarrays. A complete re-implementation of functional normalization minimizes computational memory without increasing running time. Incorporating fixed and random effects within functional normalization, and automated estimation of functional normalization parameters reduces technical variation in DNA methylation levels, thus reducing false positive rates and improving power. Support for normalization of datasets distributed across physically different locations without needing to share biologically-based individual-level data means that meffil can be used to reduce heterogeneity in meta-analyses of epigenome-wide association studies. Availability and implementation: https://github.com/perishky/meffil/. Supplementary information: Supplementary data are available at Bioinformatics online.","author":[{"dropping-particle":"","family":"Min","given":"J. L.","non-dropping-particle":"","parse-names":false,"suffix":""},{"dropping-particle":"","family":"Hemani","given":"G.","non-dropping-particle":"","parse-names":false,"suffix":""},{"dropping-particle":"","family":"Davey Smith","given":"G.","non-dropping-particle":"","parse-names":false,"suffix":""},{"dropping-particle":"","family":"Relton","given":"C.","non-dropping-particle":"","parse-names":false,"suffix":""},{"dropping-particle":"","family":"Suderman","given":"M.","non-dropping-particle":"","parse-names":false,"suffix":""}],"container-title":"Bioinformatics (Oxford, England)","id":"ITEM-1","issued":{"date-parts":[["2018"]]},"title":"Meffil: efficient normalization and analysis of very large DNA methylation datasets","type":"article-journal"},"uris":["http://www.mendeley.com/documents/?uuid=98f8c9dc-05c3-4d57-99b1-e8829470b3f0"]}],"mendeley":{"formattedCitation":"[16]","plainTextFormattedCitation":"[16]"},"properties":{"noteIndex":0},"schema":"https://github.com/citation-style-language/schema/raw/master/csl-citation.json"}</w:instrText>
      </w:r>
      <w:r w:rsidR="00E2245E" w:rsidRPr="00AA6F8A">
        <w:rPr>
          <w:lang w:val="en-GB"/>
        </w:rPr>
        <w:fldChar w:fldCharType="separate"/>
      </w:r>
      <w:r w:rsidR="00E2245E" w:rsidRPr="00AA6F8A">
        <w:rPr>
          <w:noProof/>
          <w:lang w:val="en-GB"/>
        </w:rPr>
        <w:t>[16]</w:t>
      </w:r>
      <w:r w:rsidR="00E2245E" w:rsidRPr="00AA6F8A">
        <w:rPr>
          <w:lang w:val="en-GB"/>
        </w:rPr>
        <w:fldChar w:fldCharType="end"/>
      </w:r>
      <w:r w:rsidRPr="00AA6F8A">
        <w:rPr>
          <w:lang w:val="en-GB"/>
        </w:rPr>
        <w:t xml:space="preserve">. A one-sided P value was used to assess if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for a trait was &gt; 0, and two-sided P values were used for everything else.</w:t>
      </w:r>
    </w:p>
    <w:p w14:paraId="762F4332" w14:textId="2AEBE55A" w:rsidR="0043302D" w:rsidRPr="00AA6F8A" w:rsidRDefault="0043302D">
      <w:pPr>
        <w:pStyle w:val="BodyText"/>
        <w:rPr>
          <w:lang w:val="en-GB"/>
        </w:rPr>
      </w:pPr>
      <w:r w:rsidRPr="00AA6F8A">
        <w:rPr>
          <w:lang w:val="en-GB"/>
        </w:rPr>
        <w:t>Code used to perform analyses can be found here: github.com/</w:t>
      </w:r>
      <w:proofErr w:type="spellStart"/>
      <w:r w:rsidRPr="00AA6F8A">
        <w:rPr>
          <w:lang w:val="en-GB"/>
        </w:rPr>
        <w:t>thomasbattram</w:t>
      </w:r>
      <w:proofErr w:type="spellEnd"/>
      <w:r w:rsidRPr="00AA6F8A">
        <w:rPr>
          <w:lang w:val="en-GB"/>
        </w:rPr>
        <w:t>/</w:t>
      </w:r>
      <w:proofErr w:type="spellStart"/>
      <w:r w:rsidRPr="00AA6F8A">
        <w:rPr>
          <w:lang w:val="en-GB"/>
        </w:rPr>
        <w:t>ereml</w:t>
      </w:r>
      <w:proofErr w:type="spellEnd"/>
    </w:p>
    <w:p w14:paraId="682D941B" w14:textId="63303937" w:rsidR="003E7880" w:rsidRPr="00AA6F8A" w:rsidRDefault="00CE4BBF">
      <w:pPr>
        <w:pStyle w:val="Heading2"/>
        <w:rPr>
          <w:lang w:val="en-GB"/>
        </w:rPr>
      </w:pPr>
      <w:r w:rsidRPr="00AA6F8A">
        <w:rPr>
          <w:lang w:val="en-GB"/>
        </w:rPr>
        <w:lastRenderedPageBreak/>
        <w:t>Results</w:t>
      </w:r>
    </w:p>
    <w:p w14:paraId="4C0FE2B3" w14:textId="35306675" w:rsidR="007C1E8B" w:rsidRPr="00AA6F8A" w:rsidRDefault="007C1E8B" w:rsidP="00A845C4">
      <w:pPr>
        <w:pStyle w:val="BodyText"/>
        <w:rPr>
          <w:lang w:val="en-GB"/>
        </w:rPr>
      </w:pPr>
      <w:r w:rsidRPr="00AA6F8A">
        <w:rPr>
          <w:lang w:val="en-GB"/>
        </w:rPr>
        <w:t xml:space="preserve">A flowchart showing our study design and giving a summary of the results is shown in </w:t>
      </w:r>
      <w:r w:rsidRPr="00AA6F8A">
        <w:rPr>
          <w:b/>
          <w:bCs/>
          <w:lang w:val="en-GB"/>
        </w:rPr>
        <w:t>Figure 2</w:t>
      </w:r>
      <w:r w:rsidRPr="00AA6F8A">
        <w:rPr>
          <w:lang w:val="en-GB"/>
        </w:rPr>
        <w:t xml:space="preserve">. </w:t>
      </w:r>
    </w:p>
    <w:p w14:paraId="6C81F2B7" w14:textId="1E319532" w:rsidR="007C1E8B" w:rsidRPr="00AA6F8A" w:rsidRDefault="007611D3" w:rsidP="007C1E8B">
      <w:pPr>
        <w:pStyle w:val="Heading3"/>
        <w:rPr>
          <w:lang w:val="en-GB"/>
        </w:rPr>
      </w:pPr>
      <w:bookmarkStart w:id="123" w:name="ewas-analyses"/>
      <w:bookmarkStart w:id="124" w:name="estimating-m2"/>
      <w:bookmarkEnd w:id="123"/>
      <w:bookmarkEnd w:id="124"/>
      <w:r w:rsidRPr="00AA6F8A">
        <w:rPr>
          <w:noProof/>
          <w:lang w:val="en-GB"/>
        </w:rPr>
        <w:drawing>
          <wp:inline distT="0" distB="0" distL="0" distR="0" wp14:anchorId="3EB64906" wp14:editId="3B313F25">
            <wp:extent cx="5943600"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2_workflo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5412B3A0" w14:textId="5C02EF39" w:rsidR="007C1E8B" w:rsidRPr="00AA6F8A" w:rsidRDefault="007C1E8B" w:rsidP="003F6FAB">
      <w:pPr>
        <w:pStyle w:val="BodyText"/>
        <w:rPr>
          <w:lang w:val="en-GB"/>
        </w:rPr>
      </w:pPr>
      <w:r w:rsidRPr="00AA6F8A">
        <w:rPr>
          <w:b/>
          <w:bCs/>
          <w:lang w:val="en-GB"/>
        </w:rPr>
        <w:t xml:space="preserve">Figure 2 </w:t>
      </w:r>
      <w:r w:rsidRPr="00AA6F8A">
        <w:rPr>
          <w:lang w:val="en-GB"/>
        </w:rPr>
        <w:t xml:space="preserve">Study design </w:t>
      </w:r>
      <w:commentRangeStart w:id="125"/>
      <w:r w:rsidRPr="00AA6F8A">
        <w:rPr>
          <w:lang w:val="en-GB"/>
        </w:rPr>
        <w:t xml:space="preserve">with a summary of the results. ALSPAC = Avon Longitudinal Study of Parents </w:t>
      </w:r>
      <w:r w:rsidR="00D30D9F" w:rsidRPr="00AA6F8A">
        <w:rPr>
          <w:lang w:val="en-GB"/>
        </w:rPr>
        <w:t>and</w:t>
      </w:r>
      <w:r w:rsidRPr="00AA6F8A">
        <w:rPr>
          <w:lang w:val="en-GB"/>
        </w:rPr>
        <w:t xml:space="preserve"> Children, QC = quality control, EWAS = epigenome-wide association study, MRM = methylation </w:t>
      </w:r>
      <w:commentRangeEnd w:id="125"/>
      <w:r w:rsidR="005303DB">
        <w:rPr>
          <w:rStyle w:val="CommentReference"/>
        </w:rPr>
        <w:commentReference w:id="125"/>
      </w:r>
      <w:r w:rsidRPr="00AA6F8A">
        <w:rPr>
          <w:lang w:val="en-GB"/>
        </w:rPr>
        <w:t>relationship matrix, AUC = area under curve.</w:t>
      </w:r>
    </w:p>
    <w:p w14:paraId="66313F0B" w14:textId="380FE00A" w:rsidR="003E7880" w:rsidRPr="00AA6F8A" w:rsidRDefault="00CE4BBF">
      <w:pPr>
        <w:pStyle w:val="Heading3"/>
        <w:rPr>
          <w:lang w:val="en-GB"/>
        </w:rPr>
      </w:pPr>
      <w:r w:rsidRPr="00AA6F8A">
        <w:rPr>
          <w:lang w:val="en-GB"/>
        </w:rPr>
        <w:t>Estimating</w:t>
      </w:r>
      <w:r w:rsidR="00971583" w:rsidRPr="00AA6F8A">
        <w:rPr>
          <w:lang w:val="en-GB"/>
        </w:rPr>
        <w:t xml:space="preserve"> the proportion of phenotypic variance associated with DNA methylation</w:t>
      </w:r>
      <w:r w:rsidRPr="00AA6F8A">
        <w:rPr>
          <w:lang w:val="en-GB"/>
        </w:rPr>
        <w:t xml:space="preserve"> </w:t>
      </w:r>
    </w:p>
    <w:p w14:paraId="0EEBEED9" w14:textId="49CD9310" w:rsidR="009A1BFF" w:rsidRPr="00AA6F8A" w:rsidRDefault="00657020" w:rsidP="005A691D">
      <w:pPr>
        <w:pStyle w:val="FirstParagraph"/>
        <w:rPr>
          <w:lang w:val="en-GB"/>
        </w:rPr>
      </w:pPr>
      <w:r w:rsidRPr="00AA6F8A">
        <w:rPr>
          <w:lang w:val="en-GB"/>
        </w:rPr>
        <w:t>We used two models to estimate the total contribution of all DNA methylation sites to the variation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for each of </w:t>
      </w:r>
      <w:r w:rsidR="001C6E88" w:rsidRPr="00AA6F8A">
        <w:rPr>
          <w:rFonts w:cs="Calibri"/>
          <w:color w:val="000000"/>
          <w:sz w:val="22"/>
          <w:szCs w:val="22"/>
          <w:lang w:val="en-GB"/>
        </w:rPr>
        <w:t xml:space="preserve">418 </w:t>
      </w:r>
      <w:r w:rsidRPr="00AA6F8A">
        <w:rPr>
          <w:rFonts w:cs="Calibri"/>
          <w:lang w:val="en-GB"/>
        </w:rPr>
        <w:t>traits</w:t>
      </w:r>
      <w:r w:rsidRPr="00AA6F8A">
        <w:rPr>
          <w:lang w:val="en-GB"/>
        </w:rPr>
        <w:t xml:space="preserve"> within 940 individuals. </w:t>
      </w:r>
      <w:r w:rsidR="00E2245E" w:rsidRPr="00AA6F8A">
        <w:rPr>
          <w:lang w:val="en-GB"/>
        </w:rPr>
        <w:t xml:space="preserve">The </w:t>
      </w:r>
      <w:commentRangeStart w:id="126"/>
      <w:r w:rsidR="00E2245E" w:rsidRPr="00AA6F8A">
        <w:rPr>
          <w:lang w:val="en-GB"/>
        </w:rPr>
        <w:t xml:space="preserve">median </w:t>
      </w:r>
      <w:commentRangeEnd w:id="126"/>
      <w:r w:rsidR="00DB366C">
        <w:rPr>
          <w:rStyle w:val="CommentReference"/>
        </w:rPr>
        <w:commentReference w:id="126"/>
      </w:r>
      <w:r w:rsidR="00E2245E" w:rsidRPr="00AA6F8A">
        <w:rPr>
          <w:lang w:val="en-GB"/>
        </w:rPr>
        <w:t xml:space="preserve">for both models was zero with ranges of -0.4 to 0.4 and -0.5 to 0.4 for the blanket and grouping models respectively </w:t>
      </w:r>
      <w:r w:rsidR="00E2245E" w:rsidRPr="00AA6F8A">
        <w:rPr>
          <w:b/>
          <w:bCs/>
          <w:lang w:val="en-GB"/>
        </w:rPr>
        <w:t>Figure 3</w:t>
      </w:r>
      <w:r w:rsidR="00E2245E" w:rsidRPr="00AA6F8A">
        <w:rPr>
          <w:lang w:val="en-GB"/>
        </w:rPr>
        <w:t xml:space="preserve">. </w:t>
      </w:r>
      <w:r w:rsidR="00520A90" w:rsidRPr="00AA6F8A">
        <w:rPr>
          <w:lang w:val="en-GB"/>
        </w:rPr>
        <w:t xml:space="preserve">The trait with the greatest evidence for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520A90" w:rsidRPr="00AA6F8A">
        <w:rPr>
          <w:vertAlign w:val="superscript"/>
          <w:lang w:val="en-GB"/>
        </w:rPr>
        <w:t xml:space="preserve"> </w:t>
      </w:r>
      <w:r w:rsidR="00520A90" w:rsidRPr="00AA6F8A">
        <w:rPr>
          <w:lang w:val="en-GB"/>
        </w:rPr>
        <w:t xml:space="preserve">estimates being </w:t>
      </w:r>
      <w:r w:rsidR="00E2245E" w:rsidRPr="00AA6F8A">
        <w:rPr>
          <w:lang w:val="en-GB"/>
        </w:rPr>
        <w:t xml:space="preserve">above </w:t>
      </w:r>
      <w:r w:rsidR="00520A90" w:rsidRPr="00AA6F8A">
        <w:rPr>
          <w:lang w:val="en-GB"/>
        </w:rPr>
        <w:t xml:space="preserve">zero was having smoked cigarettes regularly (FDR-corrected P = 0.06 and 0.10 for the blanket and grouping models respectively). </w:t>
      </w:r>
      <w:r w:rsidRPr="00AA6F8A">
        <w:rPr>
          <w:lang w:val="en-GB"/>
        </w:rPr>
        <w:t xml:space="preserve">The correlation between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of the two models was </w:t>
      </w:r>
      <w:r w:rsidR="00520A90" w:rsidRPr="00AA6F8A">
        <w:rPr>
          <w:lang w:val="en-GB"/>
        </w:rPr>
        <w:t xml:space="preserve">0.48 </w:t>
      </w:r>
      <w:r w:rsidRPr="00AA6F8A">
        <w:rPr>
          <w:lang w:val="en-GB"/>
        </w:rPr>
        <w:t xml:space="preserve">and there was evidence that on average the estimates of the grouping model were higher (Paired t-test P = </w:t>
      </w:r>
      <w:r w:rsidR="00520A90" w:rsidRPr="00AA6F8A">
        <w:rPr>
          <w:lang w:val="en-GB"/>
        </w:rPr>
        <w:t>3.5x10</w:t>
      </w:r>
      <w:r w:rsidR="00520A90" w:rsidRPr="00AA6F8A">
        <w:rPr>
          <w:vertAlign w:val="superscript"/>
          <w:lang w:val="en-GB"/>
        </w:rPr>
        <w:t>-5</w:t>
      </w:r>
      <w:r w:rsidRPr="00AA6F8A">
        <w:rPr>
          <w:lang w:val="en-GB"/>
        </w:rPr>
        <w:t xml:space="preserve">, </w:t>
      </w:r>
      <w:r w:rsidRPr="00AA6F8A">
        <w:rPr>
          <w:b/>
          <w:lang w:val="en-GB"/>
        </w:rPr>
        <w:t xml:space="preserve">Figure </w:t>
      </w:r>
      <w:r w:rsidR="007C1E8B" w:rsidRPr="00AA6F8A">
        <w:rPr>
          <w:b/>
          <w:lang w:val="en-GB"/>
        </w:rPr>
        <w:t>3</w:t>
      </w:r>
      <w:r w:rsidRPr="00AA6F8A">
        <w:rPr>
          <w:lang w:val="en-GB"/>
        </w:rPr>
        <w:t>), but the mean difference between estimates was only 0.0</w:t>
      </w:r>
      <w:r w:rsidR="00520A90" w:rsidRPr="00AA6F8A">
        <w:rPr>
          <w:lang w:val="en-GB"/>
        </w:rPr>
        <w:t>16</w:t>
      </w:r>
      <w:r w:rsidRPr="00AA6F8A">
        <w:rPr>
          <w:lang w:val="en-GB"/>
        </w:rPr>
        <w:t xml:space="preserve">. </w:t>
      </w:r>
    </w:p>
    <w:p w14:paraId="7AF16AC4" w14:textId="4DA45336" w:rsidR="00FE5581" w:rsidRPr="00AA6F8A" w:rsidRDefault="009A1BFF" w:rsidP="004D5D11">
      <w:pPr>
        <w:pStyle w:val="FirstParagraph"/>
        <w:rPr>
          <w:lang w:val="en-GB"/>
        </w:rPr>
      </w:pPr>
      <w:r w:rsidRPr="00AA6F8A">
        <w:rPr>
          <w:lang w:val="en-GB"/>
        </w:rPr>
        <w:t>There was little evidence that either of the models fit the data better (had higher likelihoods) across the 4</w:t>
      </w:r>
      <w:r w:rsidR="003410F6" w:rsidRPr="00AA6F8A">
        <w:rPr>
          <w:lang w:val="en-GB"/>
        </w:rPr>
        <w:t>18</w:t>
      </w:r>
      <w:r w:rsidRPr="00AA6F8A">
        <w:rPr>
          <w:lang w:val="en-GB"/>
        </w:rPr>
        <w:t xml:space="preserve"> traits tested (difference in median likelihoods = 0.19, </w:t>
      </w:r>
      <w:r w:rsidRPr="00AA6F8A">
        <w:rPr>
          <w:lang w:val="en-GB"/>
        </w:rPr>
        <w:lastRenderedPageBreak/>
        <w:t xml:space="preserve">Wilcoxon’s paired ranked sum test P = 0.73). Further, the majority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 differences between the traits were small.</w:t>
      </w:r>
    </w:p>
    <w:p w14:paraId="30CBAE28" w14:textId="4856F30A" w:rsidR="003E7880" w:rsidRPr="00AA6F8A" w:rsidRDefault="0082329E">
      <w:pPr>
        <w:pStyle w:val="FigurewithCaption"/>
        <w:rPr>
          <w:lang w:val="en-GB"/>
        </w:rPr>
      </w:pPr>
      <w:r w:rsidRPr="00AA6F8A">
        <w:rPr>
          <w:noProof/>
          <w:lang w:val="en-GB"/>
        </w:rPr>
        <mc:AlternateContent>
          <mc:Choice Requires="wps">
            <w:drawing>
              <wp:anchor distT="0" distB="0" distL="114300" distR="114300" simplePos="0" relativeHeight="251666432" behindDoc="0" locked="0" layoutInCell="1" allowOverlap="1" wp14:anchorId="4AB69B74" wp14:editId="3889697C">
                <wp:simplePos x="0" y="0"/>
                <wp:positionH relativeFrom="column">
                  <wp:posOffset>-139700</wp:posOffset>
                </wp:positionH>
                <wp:positionV relativeFrom="paragraph">
                  <wp:posOffset>3588607</wp:posOffset>
                </wp:positionV>
                <wp:extent cx="649995" cy="275422"/>
                <wp:effectExtent l="0" t="3175" r="0" b="0"/>
                <wp:wrapNone/>
                <wp:docPr id="7" name="Text Box 7"/>
                <wp:cNvGraphicFramePr/>
                <a:graphic xmlns:a="http://schemas.openxmlformats.org/drawingml/2006/main">
                  <a:graphicData uri="http://schemas.microsoft.com/office/word/2010/wordprocessingShape">
                    <wps:wsp>
                      <wps:cNvSpPr txBox="1"/>
                      <wps:spPr>
                        <a:xfrm rot="16200000">
                          <a:off x="0" y="0"/>
                          <a:ext cx="649995" cy="275422"/>
                        </a:xfrm>
                        <a:prstGeom prst="rect">
                          <a:avLst/>
                        </a:prstGeom>
                        <a:solidFill>
                          <a:schemeClr val="lt1"/>
                        </a:solidFill>
                        <a:ln w="6350">
                          <a:noFill/>
                        </a:ln>
                      </wps:spPr>
                      <wps:txbx>
                        <w:txbxContent>
                          <w:p w14:paraId="3E4DA27F" w14:textId="77777777" w:rsidR="00974C6F" w:rsidRPr="0082329E" w:rsidRDefault="00974C6F" w:rsidP="0082329E">
                            <w:pPr>
                              <w:rPr>
                                <w:sz w:val="28"/>
                                <w:szCs w:val="28"/>
                              </w:rPr>
                            </w:pPr>
                            <w:r w:rsidRPr="0082329E">
                              <w:rPr>
                                <w:sz w:val="28"/>
                                <w:szCs w:val="28"/>
                              </w:rPr>
                              <w:t>h</w:t>
                            </w:r>
                            <w:r w:rsidRPr="0082329E">
                              <w:rPr>
                                <w:sz w:val="28"/>
                                <w:szCs w:val="28"/>
                                <w:vertAlign w:val="superscript"/>
                              </w:rPr>
                              <w:t>2</w:t>
                            </w:r>
                            <w:r w:rsidRPr="0082329E">
                              <w:rPr>
                                <w:sz w:val="28"/>
                                <w:szCs w:val="28"/>
                                <w:vertAlign w:val="subscript"/>
                              </w:rPr>
                              <w:t>EWAS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69B74" id="Text Box 7" o:spid="_x0000_s1028" type="#_x0000_t202" style="position:absolute;margin-left:-11pt;margin-top:282.55pt;width:51.2pt;height:21.7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" fillcolor="white [3201]" stroked="f" strokeweight=".5pt">
                <v:textbox>
                  <w:txbxContent>
                    <w:p w14:paraId="3E4DA27F" w14:textId="77777777" w:rsidR="00974C6F" w:rsidRPr="0082329E" w:rsidRDefault="00974C6F" w:rsidP="0082329E">
                      <w:pPr>
                        <w:rPr>
                          <w:sz w:val="28"/>
                          <w:szCs w:val="28"/>
                        </w:rPr>
                      </w:pPr>
                      <w:r w:rsidRPr="0082329E">
                        <w:rPr>
                          <w:sz w:val="28"/>
                          <w:szCs w:val="28"/>
                        </w:rPr>
                        <w:t>h</w:t>
                      </w:r>
                      <w:r w:rsidRPr="0082329E">
                        <w:rPr>
                          <w:sz w:val="28"/>
                          <w:szCs w:val="28"/>
                          <w:vertAlign w:val="superscript"/>
                        </w:rPr>
                        <w:t>2</w:t>
                      </w:r>
                      <w:r w:rsidRPr="0082329E">
                        <w:rPr>
                          <w:sz w:val="28"/>
                          <w:szCs w:val="28"/>
                          <w:vertAlign w:val="subscript"/>
                        </w:rPr>
                        <w:t>EWAS</w:t>
                      </w:r>
                    </w:p>
                  </w:txbxContent>
                </v:textbox>
              </v:shape>
            </w:pict>
          </mc:Fallback>
        </mc:AlternateContent>
      </w:r>
      <w:r w:rsidRPr="00AA6F8A">
        <w:rPr>
          <w:noProof/>
          <w:lang w:val="en-GB"/>
        </w:rPr>
        <mc:AlternateContent>
          <mc:Choice Requires="wps">
            <w:drawing>
              <wp:anchor distT="0" distB="0" distL="114300" distR="114300" simplePos="0" relativeHeight="251664384" behindDoc="0" locked="0" layoutInCell="1" allowOverlap="1" wp14:anchorId="763AE12D" wp14:editId="7C7A1B2E">
                <wp:simplePos x="0" y="0"/>
                <wp:positionH relativeFrom="column">
                  <wp:posOffset>2113058</wp:posOffset>
                </wp:positionH>
                <wp:positionV relativeFrom="paragraph">
                  <wp:posOffset>5607050</wp:posOffset>
                </wp:positionV>
                <wp:extent cx="649995" cy="275422"/>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649995" cy="275422"/>
                        </a:xfrm>
                        <a:prstGeom prst="rect">
                          <a:avLst/>
                        </a:prstGeom>
                        <a:solidFill>
                          <a:schemeClr val="lt1"/>
                        </a:solidFill>
                        <a:ln w="6350">
                          <a:noFill/>
                        </a:ln>
                      </wps:spPr>
                      <wps:txbx>
                        <w:txbxContent>
                          <w:p w14:paraId="697DF2C6" w14:textId="77777777" w:rsidR="00974C6F" w:rsidRPr="0082329E" w:rsidRDefault="00974C6F" w:rsidP="0082329E">
                            <w:pPr>
                              <w:rPr>
                                <w:sz w:val="28"/>
                                <w:szCs w:val="28"/>
                              </w:rPr>
                            </w:pPr>
                            <w:r w:rsidRPr="0082329E">
                              <w:rPr>
                                <w:sz w:val="28"/>
                                <w:szCs w:val="28"/>
                              </w:rPr>
                              <w:t>h</w:t>
                            </w:r>
                            <w:r w:rsidRPr="0082329E">
                              <w:rPr>
                                <w:sz w:val="28"/>
                                <w:szCs w:val="28"/>
                                <w:vertAlign w:val="superscript"/>
                              </w:rPr>
                              <w:t>2</w:t>
                            </w:r>
                            <w:r w:rsidRPr="0082329E">
                              <w:rPr>
                                <w:sz w:val="28"/>
                                <w:szCs w:val="28"/>
                                <w:vertAlign w:val="subscript"/>
                              </w:rPr>
                              <w:t>EWAS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AE12D" id="Text Box 4" o:spid="_x0000_s1029" type="#_x0000_t202" style="position:absolute;margin-left:166.4pt;margin-top:441.5pt;width:51.2pt;height:2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" fillcolor="white [3201]" stroked="f" strokeweight=".5pt">
                <v:textbox>
                  <w:txbxContent>
                    <w:p w14:paraId="697DF2C6" w14:textId="77777777" w:rsidR="00974C6F" w:rsidRPr="0082329E" w:rsidRDefault="00974C6F" w:rsidP="0082329E">
                      <w:pPr>
                        <w:rPr>
                          <w:sz w:val="28"/>
                          <w:szCs w:val="28"/>
                        </w:rPr>
                      </w:pPr>
                      <w:r w:rsidRPr="0082329E">
                        <w:rPr>
                          <w:sz w:val="28"/>
                          <w:szCs w:val="28"/>
                        </w:rPr>
                        <w:t>h</w:t>
                      </w:r>
                      <w:r w:rsidRPr="0082329E">
                        <w:rPr>
                          <w:sz w:val="28"/>
                          <w:szCs w:val="28"/>
                          <w:vertAlign w:val="superscript"/>
                        </w:rPr>
                        <w:t>2</w:t>
                      </w:r>
                      <w:r w:rsidRPr="0082329E">
                        <w:rPr>
                          <w:sz w:val="28"/>
                          <w:szCs w:val="28"/>
                          <w:vertAlign w:val="subscript"/>
                        </w:rPr>
                        <w:t>EWAS</w:t>
                      </w:r>
                    </w:p>
                  </w:txbxContent>
                </v:textbox>
              </v:shape>
            </w:pict>
          </mc:Fallback>
        </mc:AlternateContent>
      </w:r>
      <w:r w:rsidR="004C1D58" w:rsidRPr="00AA6F8A">
        <w:rPr>
          <w:noProof/>
          <w:lang w:val="en-GB"/>
        </w:rPr>
        <w:drawing>
          <wp:inline distT="0" distB="0" distL="0" distR="0" wp14:anchorId="2FCCFD55" wp14:editId="24B23B8A">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m2_comparison_fig3.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EB823B3" w14:textId="5CB9E057" w:rsidR="00ED370C" w:rsidRPr="00AA6F8A" w:rsidRDefault="005410A1">
      <w:pPr>
        <w:pStyle w:val="BodyText"/>
        <w:rPr>
          <w:lang w:val="en-GB"/>
        </w:rPr>
      </w:pPr>
      <w:r w:rsidRPr="00AA6F8A">
        <w:rPr>
          <w:b/>
          <w:lang w:val="en-GB"/>
        </w:rPr>
        <w:t>Figure 3</w:t>
      </w:r>
      <w:r w:rsidRPr="00AA6F8A">
        <w:rPr>
          <w:bCs/>
          <w:lang w:val="en-GB"/>
        </w:rPr>
        <w:t xml:space="preserve"> A comparison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bCs/>
          <w:lang w:val="en-GB"/>
        </w:rPr>
        <w:t xml:space="preserve"> estimates given by </w:t>
      </w:r>
      <w:r w:rsidR="008E442A" w:rsidRPr="00AA6F8A">
        <w:rPr>
          <w:bCs/>
          <w:lang w:val="en-GB"/>
        </w:rPr>
        <w:t xml:space="preserve">applying REML using the </w:t>
      </w:r>
      <w:r w:rsidRPr="00AA6F8A">
        <w:rPr>
          <w:bCs/>
          <w:lang w:val="en-GB"/>
        </w:rPr>
        <w:t xml:space="preserve">blanket and grouping models across </w:t>
      </w:r>
      <w:r w:rsidR="00E938F6" w:rsidRPr="00AA6F8A">
        <w:rPr>
          <w:bCs/>
          <w:lang w:val="en-GB"/>
        </w:rPr>
        <w:t>418</w:t>
      </w:r>
      <w:r w:rsidRPr="00AA6F8A">
        <w:rPr>
          <w:bCs/>
          <w:lang w:val="en-GB"/>
        </w:rPr>
        <w:t xml:space="preserve"> traits. The blue dashed line is at x=y. Values with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bCs/>
          <w:lang w:val="en-GB"/>
        </w:rPr>
        <w:t xml:space="preserve"> lower than 0 are due to imprecision in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bCs/>
          <w:lang w:val="en-GB"/>
        </w:rPr>
        <w:t xml:space="preserve"> estimates as the true estimate cannot be negative. </w:t>
      </w:r>
      <w:proofErr w:type="spellStart"/>
      <w:r w:rsidRPr="00AA6F8A">
        <w:rPr>
          <w:bCs/>
          <w:lang w:val="en-GB"/>
        </w:rPr>
        <w:t>Smoked_cigs_reg</w:t>
      </w:r>
      <w:proofErr w:type="spellEnd"/>
      <w:r w:rsidRPr="00AA6F8A">
        <w:rPr>
          <w:bCs/>
          <w:lang w:val="en-GB"/>
        </w:rPr>
        <w:t xml:space="preserve"> = smoked cigarettes regularly.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bCs/>
          <w:lang w:val="en-GB"/>
        </w:rPr>
        <w:t xml:space="preserve"> of this phenotype has the greatest evidence for being above 0 for both the </w:t>
      </w:r>
      <w:r w:rsidR="005D2AC4" w:rsidRPr="00AA6F8A">
        <w:rPr>
          <w:bCs/>
          <w:lang w:val="en-GB"/>
        </w:rPr>
        <w:t>blanket</w:t>
      </w:r>
      <w:r w:rsidRPr="00AA6F8A">
        <w:rPr>
          <w:bCs/>
          <w:lang w:val="en-GB"/>
        </w:rPr>
        <w:t xml:space="preserve"> and </w:t>
      </w:r>
      <w:r w:rsidR="005D2AC4" w:rsidRPr="00AA6F8A">
        <w:rPr>
          <w:bCs/>
          <w:lang w:val="en-GB"/>
        </w:rPr>
        <w:t xml:space="preserve">grouping </w:t>
      </w:r>
      <w:r w:rsidRPr="00AA6F8A">
        <w:rPr>
          <w:bCs/>
          <w:lang w:val="en-GB"/>
        </w:rPr>
        <w:t>model (</w:t>
      </w:r>
      <w:commentRangeStart w:id="127"/>
      <w:r w:rsidRPr="00AA6F8A">
        <w:rPr>
          <w:bCs/>
          <w:lang w:val="en-GB"/>
        </w:rPr>
        <w:t xml:space="preserve">P = </w:t>
      </w:r>
      <w:r w:rsidR="005D2AC4" w:rsidRPr="00AA6F8A">
        <w:rPr>
          <w:bCs/>
          <w:lang w:val="en-GB"/>
        </w:rPr>
        <w:t>1.44x10</w:t>
      </w:r>
      <w:r w:rsidR="005D2AC4" w:rsidRPr="00AA6F8A">
        <w:rPr>
          <w:bCs/>
          <w:vertAlign w:val="superscript"/>
          <w:lang w:val="en-GB"/>
        </w:rPr>
        <w:t>-4</w:t>
      </w:r>
      <w:r w:rsidRPr="00AA6F8A">
        <w:rPr>
          <w:bCs/>
          <w:lang w:val="en-GB"/>
        </w:rPr>
        <w:t xml:space="preserve"> and P = </w:t>
      </w:r>
      <w:r w:rsidR="005D2AC4" w:rsidRPr="00AA6F8A">
        <w:rPr>
          <w:bCs/>
          <w:lang w:val="en-GB"/>
        </w:rPr>
        <w:t>2.61x10</w:t>
      </w:r>
      <w:r w:rsidR="005D2AC4" w:rsidRPr="00AA6F8A">
        <w:rPr>
          <w:bCs/>
          <w:vertAlign w:val="superscript"/>
          <w:lang w:val="en-GB"/>
        </w:rPr>
        <w:t>-4</w:t>
      </w:r>
      <w:r w:rsidRPr="00AA6F8A">
        <w:rPr>
          <w:bCs/>
          <w:lang w:val="en-GB"/>
        </w:rPr>
        <w:t>, respectively</w:t>
      </w:r>
      <w:commentRangeEnd w:id="127"/>
      <w:r w:rsidR="00D11F7D">
        <w:rPr>
          <w:rStyle w:val="CommentReference"/>
        </w:rPr>
        <w:commentReference w:id="127"/>
      </w:r>
      <w:r w:rsidRPr="00AA6F8A">
        <w:rPr>
          <w:bCs/>
          <w:lang w:val="en-GB"/>
        </w:rPr>
        <w:t>).</w:t>
      </w:r>
    </w:p>
    <w:p w14:paraId="159BFA96" w14:textId="1D0D8626" w:rsidR="00ED370C" w:rsidRPr="00AA6F8A" w:rsidRDefault="00ED370C" w:rsidP="005B52F6">
      <w:pPr>
        <w:pStyle w:val="Heading3"/>
        <w:rPr>
          <w:lang w:val="en-GB"/>
        </w:rPr>
      </w:pPr>
      <w:r w:rsidRPr="00AA6F8A">
        <w:rPr>
          <w:lang w:val="en-GB"/>
        </w:rPr>
        <w:lastRenderedPageBreak/>
        <w:t>Sensitivity analyses when estimating</w:t>
      </w:r>
      <w:r w:rsidR="005B52F6" w:rsidRPr="00AA6F8A">
        <w:rPr>
          <w:lang w:val="en-GB"/>
        </w:rPr>
        <w:t xml:space="preserve"> the proportion of phenotypic variance associated with DNA methylation</w:t>
      </w:r>
    </w:p>
    <w:p w14:paraId="3A7151B5" w14:textId="6E8FA287" w:rsidR="003E7880" w:rsidRPr="00AA6F8A" w:rsidRDefault="00CE4BBF">
      <w:pPr>
        <w:pStyle w:val="BodyText"/>
        <w:rPr>
          <w:lang w:val="en-GB"/>
        </w:rPr>
      </w:pPr>
      <w:r w:rsidRPr="00AA6F8A">
        <w:rPr>
          <w:lang w:val="en-GB"/>
        </w:rPr>
        <w:t xml:space="preserve">After examination of the MRMs required to produce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w:t>
      </w:r>
      <w:r w:rsidR="00FE3B8C" w:rsidRPr="00AA6F8A">
        <w:rPr>
          <w:lang w:val="en-GB"/>
        </w:rPr>
        <w:t>we</w:t>
      </w:r>
      <w:r w:rsidRPr="00AA6F8A">
        <w:rPr>
          <w:lang w:val="en-GB"/>
        </w:rPr>
        <w:t xml:space="preserve"> found that for both the blanket and grouping model we observed some unexpected values: 96 diagonal elements had values over 1.5 when using the blanket model, with the maximum value being 3.562. When assessing the impact of these potential outliers in the MRM to results </w:t>
      </w:r>
      <w:r w:rsidR="00FE3B8C" w:rsidRPr="00AA6F8A">
        <w:rPr>
          <w:lang w:val="en-GB"/>
        </w:rPr>
        <w:t>we</w:t>
      </w:r>
      <w:r w:rsidRPr="00AA6F8A">
        <w:rPr>
          <w:lang w:val="en-GB"/>
        </w:rPr>
        <w:t xml:space="preserve"> found that the median and range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varied little (</w:t>
      </w:r>
      <w:r w:rsidRPr="00AA6F8A">
        <w:rPr>
          <w:b/>
          <w:lang w:val="en-GB"/>
        </w:rPr>
        <w:t xml:space="preserve">Supplementary figure </w:t>
      </w:r>
      <w:r w:rsidR="00D728F1" w:rsidRPr="00AA6F8A">
        <w:rPr>
          <w:b/>
          <w:lang w:val="en-GB"/>
        </w:rPr>
        <w:t>4</w:t>
      </w:r>
      <w:r w:rsidRPr="00AA6F8A">
        <w:rPr>
          <w:lang w:val="en-GB"/>
        </w:rPr>
        <w:t xml:space="preserve">). </w:t>
      </w:r>
      <w:r w:rsidR="00DB5068" w:rsidRPr="00AA6F8A">
        <w:rPr>
          <w:lang w:val="en-GB"/>
        </w:rPr>
        <w:t xml:space="preserve">The likelihood of the models tended to be greater as </w:t>
      </w:r>
      <w:r w:rsidR="00E2245E" w:rsidRPr="00AA6F8A">
        <w:rPr>
          <w:lang w:val="en-GB"/>
        </w:rPr>
        <w:t>more outliers were removed</w:t>
      </w:r>
      <w:r w:rsidR="00563E54" w:rsidRPr="00AA6F8A">
        <w:rPr>
          <w:lang w:val="en-GB"/>
        </w:rPr>
        <w:t xml:space="preserve"> (lower threshold for classing a diagonal element as an outlier)</w:t>
      </w:r>
      <w:r w:rsidR="00DB5068" w:rsidRPr="00AA6F8A">
        <w:rPr>
          <w:lang w:val="en-GB"/>
        </w:rPr>
        <w:t>, but it still didn’t vary much (</w:t>
      </w:r>
      <w:r w:rsidR="00DB5068" w:rsidRPr="00AA6F8A">
        <w:rPr>
          <w:b/>
          <w:bCs/>
          <w:lang w:val="en-GB"/>
        </w:rPr>
        <w:t xml:space="preserve">Supplementary figure </w:t>
      </w:r>
      <w:r w:rsidR="00D728F1" w:rsidRPr="00AA6F8A">
        <w:rPr>
          <w:b/>
          <w:bCs/>
          <w:lang w:val="en-GB"/>
        </w:rPr>
        <w:t>5</w:t>
      </w:r>
      <w:r w:rsidR="00DB5068" w:rsidRPr="00AA6F8A">
        <w:rPr>
          <w:lang w:val="en-GB"/>
        </w:rPr>
        <w:t>).</w:t>
      </w:r>
    </w:p>
    <w:p w14:paraId="28585EF4" w14:textId="6D308D6E" w:rsidR="003E7880" w:rsidRPr="00AA6F8A" w:rsidRDefault="00CE4BBF">
      <w:pPr>
        <w:pStyle w:val="BodyText"/>
        <w:rPr>
          <w:lang w:val="en-GB"/>
        </w:rPr>
      </w:pPr>
      <w:r w:rsidRPr="00AA6F8A">
        <w:rPr>
          <w:lang w:val="en-GB"/>
        </w:rPr>
        <w:t xml:space="preserve">The weight of predictors used to produce the MRMs was also examined. As more weight was given to sites where methylation variation was greater (increasing alpha value)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were slightly higher (</w:t>
      </w:r>
      <w:r w:rsidRPr="00AA6F8A">
        <w:rPr>
          <w:b/>
          <w:lang w:val="en-GB"/>
        </w:rPr>
        <w:t xml:space="preserve">Supplementary figure </w:t>
      </w:r>
      <w:r w:rsidR="00D728F1" w:rsidRPr="00AA6F8A">
        <w:rPr>
          <w:b/>
          <w:lang w:val="en-GB"/>
        </w:rPr>
        <w:t>6</w:t>
      </w:r>
      <w:r w:rsidRPr="00AA6F8A">
        <w:rPr>
          <w:lang w:val="en-GB"/>
        </w:rPr>
        <w:t xml:space="preserve">). </w:t>
      </w:r>
      <w:r w:rsidR="00DB5068" w:rsidRPr="00AA6F8A">
        <w:rPr>
          <w:lang w:val="en-GB"/>
        </w:rPr>
        <w:t>However, the likelihood tended to remain the same</w:t>
      </w:r>
      <w:r w:rsidR="00C11591" w:rsidRPr="00AA6F8A">
        <w:rPr>
          <w:lang w:val="en-GB"/>
        </w:rPr>
        <w:t>, the median likelihood</w:t>
      </w:r>
      <w:r w:rsidR="00563E54" w:rsidRPr="00AA6F8A">
        <w:rPr>
          <w:lang w:val="en-GB"/>
        </w:rPr>
        <w:t xml:space="preserve"> had a range of 2 across the alpha values </w:t>
      </w:r>
      <w:r w:rsidR="00DB5068" w:rsidRPr="00AA6F8A">
        <w:rPr>
          <w:lang w:val="en-GB"/>
        </w:rPr>
        <w:t>(</w:t>
      </w:r>
      <w:r w:rsidR="00DB5068" w:rsidRPr="00AA6F8A">
        <w:rPr>
          <w:b/>
          <w:bCs/>
          <w:lang w:val="en-GB"/>
        </w:rPr>
        <w:t xml:space="preserve">Supplementary figure </w:t>
      </w:r>
      <w:r w:rsidR="00D728F1" w:rsidRPr="00AA6F8A">
        <w:rPr>
          <w:b/>
          <w:bCs/>
          <w:lang w:val="en-GB"/>
        </w:rPr>
        <w:t>7</w:t>
      </w:r>
      <w:r w:rsidR="00DB5068" w:rsidRPr="00AA6F8A">
        <w:rPr>
          <w:lang w:val="en-GB"/>
        </w:rPr>
        <w:t>).</w:t>
      </w:r>
    </w:p>
    <w:p w14:paraId="613F7415" w14:textId="7A9DB8D6" w:rsidR="003E7880" w:rsidRPr="00AA6F8A" w:rsidRDefault="00CE4BBF">
      <w:pPr>
        <w:pStyle w:val="BodyText"/>
        <w:rPr>
          <w:lang w:val="en-GB"/>
        </w:rPr>
      </w:pPr>
      <w:r w:rsidRPr="00AA6F8A">
        <w:rPr>
          <w:lang w:val="en-GB"/>
        </w:rPr>
        <w:t xml:space="preserve">Results of sensitivity analyses are summarised in </w:t>
      </w:r>
      <w:r w:rsidRPr="00AA6F8A">
        <w:rPr>
          <w:b/>
          <w:lang w:val="en-GB"/>
        </w:rPr>
        <w:t>Supplementary table 1</w:t>
      </w:r>
      <w:r w:rsidR="00CC5769" w:rsidRPr="00AA6F8A">
        <w:rPr>
          <w:b/>
          <w:lang w:val="en-GB"/>
        </w:rPr>
        <w:t xml:space="preserve"> and 2</w:t>
      </w:r>
      <w:r w:rsidRPr="00AA6F8A">
        <w:rPr>
          <w:lang w:val="en-GB"/>
        </w:rPr>
        <w:t>.</w:t>
      </w:r>
    </w:p>
    <w:p w14:paraId="7ED461DC" w14:textId="77777777" w:rsidR="006A7DB7" w:rsidRPr="00AA6F8A" w:rsidRDefault="006A7DB7" w:rsidP="006A7DB7">
      <w:pPr>
        <w:pStyle w:val="Heading3"/>
        <w:rPr>
          <w:lang w:val="en-GB"/>
        </w:rPr>
      </w:pPr>
      <w:bookmarkStart w:id="128" w:name="association-between-m2-and-dmps"/>
      <w:bookmarkEnd w:id="128"/>
      <w:r w:rsidRPr="00AA6F8A">
        <w:rPr>
          <w:lang w:val="en-GB"/>
        </w:rPr>
        <w:t>EWAS analyses</w:t>
      </w:r>
    </w:p>
    <w:p w14:paraId="432226E8" w14:textId="1E75C73D" w:rsidR="00D022E4" w:rsidRPr="00AA6F8A" w:rsidRDefault="006A7DB7" w:rsidP="00F97A87">
      <w:pPr>
        <w:pStyle w:val="FirstParagraph"/>
        <w:rPr>
          <w:lang w:val="en-GB"/>
        </w:rPr>
      </w:pPr>
      <w:r w:rsidRPr="00AA6F8A">
        <w:rPr>
          <w:lang w:val="en-GB"/>
        </w:rPr>
        <w:t xml:space="preserve">In order to assess the association between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and EWAS</w:t>
      </w:r>
      <w:r w:rsidR="00A96350" w:rsidRPr="00AA6F8A">
        <w:rPr>
          <w:lang w:val="en-GB"/>
        </w:rPr>
        <w:t xml:space="preserve"> results</w:t>
      </w:r>
      <w:r w:rsidRPr="00AA6F8A">
        <w:rPr>
          <w:lang w:val="en-GB"/>
        </w:rPr>
        <w:t xml:space="preserve">, we performed EWAS of </w:t>
      </w:r>
      <w:r w:rsidR="003410F6" w:rsidRPr="00AA6F8A">
        <w:rPr>
          <w:lang w:val="en-GB"/>
        </w:rPr>
        <w:t>418</w:t>
      </w:r>
      <w:r w:rsidR="009A1BFF" w:rsidRPr="00AA6F8A">
        <w:rPr>
          <w:lang w:val="en-GB"/>
        </w:rPr>
        <w:t xml:space="preserve"> </w:t>
      </w:r>
      <w:r w:rsidRPr="00AA6F8A">
        <w:rPr>
          <w:lang w:val="en-GB"/>
        </w:rPr>
        <w:t xml:space="preserve">traits. </w:t>
      </w:r>
      <w:r w:rsidR="009A1BFF" w:rsidRPr="00AA6F8A">
        <w:rPr>
          <w:lang w:val="en-GB"/>
        </w:rPr>
        <w:t xml:space="preserve">No associations were found at the </w:t>
      </w:r>
      <w:commentRangeStart w:id="129"/>
      <w:r w:rsidR="009A1BFF" w:rsidRPr="00AA6F8A">
        <w:rPr>
          <w:lang w:val="en-GB"/>
        </w:rPr>
        <w:t xml:space="preserve">strict P value </w:t>
      </w:r>
      <w:proofErr w:type="spellStart"/>
      <w:r w:rsidR="009A1BFF" w:rsidRPr="00AA6F8A">
        <w:rPr>
          <w:lang w:val="en-GB"/>
        </w:rPr>
        <w:t>cutoff</w:t>
      </w:r>
      <w:proofErr w:type="spellEnd"/>
      <w:r w:rsidR="009A1BFF" w:rsidRPr="00AA6F8A">
        <w:rPr>
          <w:lang w:val="en-GB"/>
        </w:rPr>
        <w:t xml:space="preserve"> of P &lt; 2.4x10</w:t>
      </w:r>
      <w:r w:rsidR="009A1BFF" w:rsidRPr="00AA6F8A">
        <w:rPr>
          <w:vertAlign w:val="superscript"/>
          <w:lang w:val="en-GB"/>
        </w:rPr>
        <w:t>-10</w:t>
      </w:r>
      <w:r w:rsidR="009A1BFF" w:rsidRPr="00AA6F8A">
        <w:rPr>
          <w:lang w:val="en-GB"/>
        </w:rPr>
        <w:t xml:space="preserve"> </w:t>
      </w:r>
      <w:commentRangeEnd w:id="129"/>
      <w:r w:rsidR="00EB13F8">
        <w:rPr>
          <w:rStyle w:val="CommentReference"/>
        </w:rPr>
        <w:commentReference w:id="129"/>
      </w:r>
      <w:r w:rsidR="009A1BFF" w:rsidRPr="00AA6F8A">
        <w:rPr>
          <w:lang w:val="en-GB"/>
        </w:rPr>
        <w:t>(1x10</w:t>
      </w:r>
      <w:r w:rsidR="009A1BFF" w:rsidRPr="00AA6F8A">
        <w:rPr>
          <w:vertAlign w:val="superscript"/>
          <w:lang w:val="en-GB"/>
        </w:rPr>
        <w:t>-7</w:t>
      </w:r>
      <w:r w:rsidR="009A1BFF" w:rsidRPr="00AA6F8A">
        <w:rPr>
          <w:lang w:val="en-GB"/>
        </w:rPr>
        <w:t xml:space="preserve"> / </w:t>
      </w:r>
      <w:r w:rsidR="003410F6" w:rsidRPr="00AA6F8A">
        <w:rPr>
          <w:lang w:val="en-GB"/>
        </w:rPr>
        <w:t>418</w:t>
      </w:r>
      <w:r w:rsidR="009A1BFF" w:rsidRPr="00AA6F8A">
        <w:rPr>
          <w:lang w:val="en-GB"/>
        </w:rPr>
        <w:t xml:space="preserve">). </w:t>
      </w:r>
      <w:r w:rsidRPr="00AA6F8A">
        <w:rPr>
          <w:lang w:val="en-GB"/>
        </w:rPr>
        <w:t xml:space="preserve">A total of </w:t>
      </w:r>
      <w:r w:rsidR="009A1BFF" w:rsidRPr="00AA6F8A">
        <w:rPr>
          <w:lang w:val="en-GB"/>
        </w:rPr>
        <w:t xml:space="preserve">30 </w:t>
      </w:r>
      <w:r w:rsidRPr="00AA6F8A">
        <w:rPr>
          <w:lang w:val="en-GB"/>
        </w:rPr>
        <w:t xml:space="preserve">associations between traits and CpGs were identified at the conventional EWAS P value </w:t>
      </w:r>
      <w:proofErr w:type="spellStart"/>
      <w:r w:rsidRPr="00AA6F8A">
        <w:rPr>
          <w:lang w:val="en-GB"/>
        </w:rPr>
        <w:t>cutoff</w:t>
      </w:r>
      <w:proofErr w:type="spellEnd"/>
      <w:r w:rsidRPr="00AA6F8A">
        <w:rPr>
          <w:lang w:val="en-GB"/>
        </w:rPr>
        <w:t xml:space="preserve"> – P &lt; 1x10</w:t>
      </w:r>
      <w:r w:rsidRPr="00AA6F8A">
        <w:rPr>
          <w:vertAlign w:val="superscript"/>
          <w:lang w:val="en-GB"/>
        </w:rPr>
        <w:t>-7</w:t>
      </w:r>
      <w:r w:rsidRPr="00AA6F8A">
        <w:rPr>
          <w:lang w:val="en-GB"/>
        </w:rPr>
        <w:t xml:space="preserve">. Of the traits tested, </w:t>
      </w:r>
      <w:r w:rsidR="009A1BFF" w:rsidRPr="00AA6F8A">
        <w:rPr>
          <w:lang w:val="en-GB"/>
        </w:rPr>
        <w:t xml:space="preserve">17 </w:t>
      </w:r>
      <w:r w:rsidRPr="00AA6F8A">
        <w:rPr>
          <w:lang w:val="en-GB"/>
        </w:rPr>
        <w:t xml:space="preserve">had at least one EWAS hit, with the maximum number of CpGs associated with a trait being </w:t>
      </w:r>
      <w:r w:rsidR="00876062" w:rsidRPr="00AA6F8A">
        <w:rPr>
          <w:lang w:val="en-GB"/>
        </w:rPr>
        <w:t>13</w:t>
      </w:r>
      <w:r w:rsidRPr="00AA6F8A">
        <w:rPr>
          <w:lang w:val="en-GB"/>
        </w:rPr>
        <w:t>(</w:t>
      </w:r>
      <w:r w:rsidR="009A1BFF" w:rsidRPr="00AA6F8A">
        <w:rPr>
          <w:lang w:val="en-GB"/>
        </w:rPr>
        <w:t xml:space="preserve">smoked </w:t>
      </w:r>
      <w:r w:rsidR="007F7ADC" w:rsidRPr="00AA6F8A">
        <w:rPr>
          <w:lang w:val="en-GB"/>
        </w:rPr>
        <w:t>cigarettes regularly</w:t>
      </w:r>
      <w:r w:rsidRPr="00AA6F8A">
        <w:rPr>
          <w:lang w:val="en-GB"/>
        </w:rPr>
        <w:t>)</w:t>
      </w:r>
      <w:r w:rsidR="00876062" w:rsidRPr="00AA6F8A">
        <w:rPr>
          <w:lang w:val="en-GB"/>
        </w:rPr>
        <w:t>.</w:t>
      </w:r>
      <w:r w:rsidR="009F17B1" w:rsidRPr="00AA6F8A">
        <w:rPr>
          <w:lang w:val="en-GB"/>
        </w:rPr>
        <w:t xml:space="preserve"> As there were so few traits with any identified hits, we took forward results from the lenient P value threshold of P &lt; 1x10</w:t>
      </w:r>
      <w:r w:rsidR="009F17B1" w:rsidRPr="00AA6F8A">
        <w:rPr>
          <w:vertAlign w:val="superscript"/>
          <w:lang w:val="en-GB"/>
        </w:rPr>
        <w:t>-5</w:t>
      </w:r>
      <w:r w:rsidR="009F17B1" w:rsidRPr="00AA6F8A">
        <w:rPr>
          <w:lang w:val="en-GB"/>
        </w:rPr>
        <w:t xml:space="preserve">, at which </w:t>
      </w:r>
      <w:r w:rsidR="009A1BFF" w:rsidRPr="00AA6F8A">
        <w:rPr>
          <w:lang w:val="en-GB"/>
        </w:rPr>
        <w:t xml:space="preserve">356 </w:t>
      </w:r>
      <w:r w:rsidR="009F17B1" w:rsidRPr="00AA6F8A">
        <w:rPr>
          <w:lang w:val="en-GB"/>
        </w:rPr>
        <w:t>traits had at least one EWAS hit.</w:t>
      </w:r>
      <w:r w:rsidR="00D022E4" w:rsidRPr="00AA6F8A">
        <w:rPr>
          <w:lang w:val="en-GB"/>
        </w:rPr>
        <w:t xml:space="preserve"> </w:t>
      </w:r>
    </w:p>
    <w:p w14:paraId="3CBD8558" w14:textId="72DB48CE" w:rsidR="002A739A" w:rsidRPr="00AA6F8A" w:rsidRDefault="00097736" w:rsidP="005A691D">
      <w:pPr>
        <w:pStyle w:val="BodyText"/>
        <w:rPr>
          <w:rFonts w:ascii="greek" w:hAnsi="greek"/>
          <w:lang w:val="en-GB"/>
        </w:rPr>
      </w:pPr>
      <w:r w:rsidRPr="00AA6F8A">
        <w:rPr>
          <w:lang w:val="en-GB"/>
        </w:rPr>
        <w:t>As the distributions of hit count data was heavily right skewed with an inflation at 0 and 1 (</w:t>
      </w:r>
      <w:r w:rsidRPr="00AA6F8A">
        <w:rPr>
          <w:b/>
          <w:bCs/>
          <w:lang w:val="en-GB"/>
        </w:rPr>
        <w:t xml:space="preserve">Supplementary </w:t>
      </w:r>
      <w:r w:rsidR="00D728F1" w:rsidRPr="00AA6F8A">
        <w:rPr>
          <w:b/>
          <w:bCs/>
          <w:lang w:val="en-GB"/>
        </w:rPr>
        <w:t>f</w:t>
      </w:r>
      <w:r w:rsidRPr="00AA6F8A">
        <w:rPr>
          <w:b/>
          <w:bCs/>
          <w:lang w:val="en-GB"/>
        </w:rPr>
        <w:t xml:space="preserve">igure </w:t>
      </w:r>
      <w:r w:rsidR="00D728F1" w:rsidRPr="00AA6F8A">
        <w:rPr>
          <w:b/>
          <w:bCs/>
          <w:lang w:val="en-GB"/>
        </w:rPr>
        <w:t>8</w:t>
      </w:r>
      <w:r w:rsidRPr="00AA6F8A">
        <w:rPr>
          <w:lang w:val="en-GB"/>
        </w:rPr>
        <w:t xml:space="preserve">), </w:t>
      </w:r>
      <w:r w:rsidR="002A739A" w:rsidRPr="00AA6F8A">
        <w:rPr>
          <w:lang w:val="en-GB"/>
        </w:rPr>
        <w:t xml:space="preserve">to test the association between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2A739A" w:rsidRPr="00AA6F8A">
        <w:rPr>
          <w:lang w:val="en-GB"/>
        </w:rPr>
        <w:t xml:space="preserve"> and number of DMPs </w:t>
      </w:r>
      <w:r w:rsidRPr="00AA6F8A">
        <w:rPr>
          <w:lang w:val="en-GB"/>
        </w:rPr>
        <w:t xml:space="preserve">we opted to test goodness of fit for variations of Poisson models. </w:t>
      </w:r>
      <w:r w:rsidR="00A34C1B" w:rsidRPr="00AA6F8A">
        <w:rPr>
          <w:lang w:val="en-GB"/>
        </w:rPr>
        <w:t xml:space="preserve">Of the </w:t>
      </w:r>
      <w:r w:rsidR="00A142DA" w:rsidRPr="00AA6F8A">
        <w:rPr>
          <w:lang w:val="en-GB"/>
        </w:rPr>
        <w:t>6</w:t>
      </w:r>
      <w:r w:rsidR="00A34C1B" w:rsidRPr="00AA6F8A">
        <w:rPr>
          <w:lang w:val="en-GB"/>
        </w:rPr>
        <w:t xml:space="preserve"> models tested, the negative binomial hurdle </w:t>
      </w:r>
      <w:r w:rsidRPr="00AA6F8A">
        <w:rPr>
          <w:lang w:val="en-GB"/>
        </w:rPr>
        <w:t>Poisson</w:t>
      </w:r>
      <w:r w:rsidR="00A34C1B" w:rsidRPr="00AA6F8A">
        <w:rPr>
          <w:lang w:val="en-GB"/>
        </w:rPr>
        <w:t xml:space="preserve"> regression model fit the data best, full results can be found in </w:t>
      </w:r>
      <w:r w:rsidR="00A34C1B" w:rsidRPr="00AA6F8A">
        <w:rPr>
          <w:b/>
          <w:bCs/>
          <w:lang w:val="en-GB"/>
        </w:rPr>
        <w:t xml:space="preserve">Supplementary </w:t>
      </w:r>
      <w:r w:rsidR="00CC5769" w:rsidRPr="00AA6F8A">
        <w:rPr>
          <w:b/>
          <w:bCs/>
          <w:lang w:val="en-GB"/>
        </w:rPr>
        <w:t>t</w:t>
      </w:r>
      <w:r w:rsidR="00A34C1B" w:rsidRPr="00AA6F8A">
        <w:rPr>
          <w:b/>
          <w:bCs/>
          <w:lang w:val="en-GB"/>
        </w:rPr>
        <w:t xml:space="preserve">able </w:t>
      </w:r>
      <w:r w:rsidR="00CC5769" w:rsidRPr="00AA6F8A">
        <w:rPr>
          <w:b/>
          <w:bCs/>
          <w:lang w:val="en-GB"/>
        </w:rPr>
        <w:t>3</w:t>
      </w:r>
      <w:r w:rsidR="00A34C1B" w:rsidRPr="00AA6F8A">
        <w:rPr>
          <w:lang w:val="en-GB"/>
        </w:rPr>
        <w:t>.</w:t>
      </w:r>
      <w:r w:rsidR="006B47B1" w:rsidRPr="00AA6F8A">
        <w:rPr>
          <w:lang w:val="en-GB"/>
        </w:rPr>
        <w:t xml:space="preserve"> </w:t>
      </w:r>
      <w:commentRangeStart w:id="130"/>
      <w:r w:rsidR="00A34C1B" w:rsidRPr="00AA6F8A">
        <w:rPr>
          <w:lang w:val="en-GB"/>
        </w:rPr>
        <w:t>W</w:t>
      </w:r>
      <w:r w:rsidR="005A691D" w:rsidRPr="00AA6F8A">
        <w:rPr>
          <w:lang w:val="en-GB"/>
        </w:rPr>
        <w:t xml:space="preserve">e found there was strong evidence for an association between number of EWAS hits and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5A691D" w:rsidRPr="00AA6F8A">
        <w:rPr>
          <w:lang w:val="en-GB"/>
        </w:rPr>
        <w:t xml:space="preserve"> (</w:t>
      </w:r>
      <w:r w:rsidR="005A691D" w:rsidRPr="00AA6F8A">
        <w:rPr>
          <w:b/>
          <w:lang w:val="en-GB"/>
        </w:rPr>
        <w:t xml:space="preserve">Figure </w:t>
      </w:r>
      <w:r w:rsidR="007C1E8B" w:rsidRPr="00AA6F8A">
        <w:rPr>
          <w:b/>
          <w:lang w:val="en-GB"/>
        </w:rPr>
        <w:t>4</w:t>
      </w:r>
      <w:r w:rsidR="005B52F6" w:rsidRPr="00AA6F8A">
        <w:rPr>
          <w:bCs/>
          <w:lang w:val="en-GB"/>
        </w:rPr>
        <w:t>).</w:t>
      </w:r>
      <w:r w:rsidR="005B52F6" w:rsidRPr="00AA6F8A">
        <w:rPr>
          <w:lang w:val="en-GB"/>
        </w:rPr>
        <w:t xml:space="preserve"> </w:t>
      </w:r>
      <w:r w:rsidR="007A5085" w:rsidRPr="00AA6F8A">
        <w:rPr>
          <w:lang w:val="en-GB"/>
        </w:rPr>
        <w:t>There was some evidence</w:t>
      </w:r>
      <w:r w:rsidR="008A3FAC" w:rsidRPr="00AA6F8A">
        <w:rPr>
          <w:lang w:val="en-GB"/>
        </w:rPr>
        <w:t xml:space="preserve"> of</w:t>
      </w:r>
      <w:r w:rsidR="007A5085" w:rsidRPr="00AA6F8A">
        <w:rPr>
          <w:lang w:val="en-GB"/>
        </w:rPr>
        <w:t xml:space="preserve"> association between the presence of DMPs and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222B78" w:rsidRPr="00AA6F8A">
        <w:rPr>
          <w:lang w:val="en-GB"/>
        </w:rPr>
        <w:t xml:space="preserve"> </w:t>
      </w:r>
      <w:r w:rsidR="007A5085" w:rsidRPr="00AA6F8A">
        <w:rPr>
          <w:lang w:val="en-GB"/>
        </w:rPr>
        <w:t>(</w:t>
      </w:r>
      <w:r w:rsidR="007A5085" w:rsidRPr="00AA6F8A">
        <w:rPr>
          <w:rFonts w:ascii="greek" w:hAnsi="greek"/>
          <w:lang w:val="en-GB"/>
        </w:rPr>
        <w:t>beta = 6.8, [95%CI 3.0, 10.5]) as well as some evidence of an association between number of DMPs</w:t>
      </w:r>
      <w:commentRangeEnd w:id="130"/>
      <w:r w:rsidR="00CF7FDC">
        <w:rPr>
          <w:rStyle w:val="CommentReference"/>
        </w:rPr>
        <w:commentReference w:id="130"/>
      </w:r>
      <w:r w:rsidR="007A5085" w:rsidRPr="00AA6F8A">
        <w:rPr>
          <w:rFonts w:ascii="greek" w:hAnsi="greek"/>
          <w:lang w:val="en-GB"/>
        </w:rPr>
        <w:t xml:space="preserve"> (when the number is above 0) and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7A5085" w:rsidRPr="00AA6F8A">
        <w:rPr>
          <w:rFonts w:ascii="greek" w:hAnsi="greek"/>
          <w:lang w:val="en-GB"/>
        </w:rPr>
        <w:t xml:space="preserve"> (mean increase of </w:t>
      </w:r>
      <w:r w:rsidR="00C74638" w:rsidRPr="00AA6F8A">
        <w:rPr>
          <w:rFonts w:ascii="greek" w:hAnsi="greek"/>
          <w:lang w:val="en-GB"/>
        </w:rPr>
        <w:t>0.58</w:t>
      </w:r>
      <w:r w:rsidR="007A5085" w:rsidRPr="00AA6F8A">
        <w:rPr>
          <w:rFonts w:ascii="greek" w:hAnsi="greek"/>
          <w:lang w:val="en-GB"/>
        </w:rPr>
        <w:t xml:space="preserve">, [95%CI </w:t>
      </w:r>
      <w:r w:rsidR="00C74638" w:rsidRPr="00AA6F8A">
        <w:rPr>
          <w:rFonts w:ascii="greek" w:hAnsi="greek"/>
          <w:lang w:val="en-GB"/>
        </w:rPr>
        <w:t>0.38</w:t>
      </w:r>
      <w:r w:rsidR="007A5085" w:rsidRPr="00AA6F8A">
        <w:rPr>
          <w:rFonts w:ascii="greek" w:hAnsi="greek"/>
          <w:lang w:val="en-GB"/>
        </w:rPr>
        <w:t xml:space="preserve">, </w:t>
      </w:r>
      <w:r w:rsidR="00C74638" w:rsidRPr="00AA6F8A">
        <w:rPr>
          <w:rFonts w:ascii="greek" w:hAnsi="greek"/>
          <w:lang w:val="en-GB"/>
        </w:rPr>
        <w:t>0.79</w:t>
      </w:r>
      <w:r w:rsidR="007A5085" w:rsidRPr="00AA6F8A">
        <w:rPr>
          <w:rFonts w:ascii="greek" w:hAnsi="greek"/>
          <w:lang w:val="en-GB"/>
        </w:rPr>
        <w:t xml:space="preserve">] DMPs when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7A5085" w:rsidRPr="00AA6F8A">
        <w:rPr>
          <w:rFonts w:ascii="greek" w:hAnsi="greek"/>
          <w:lang w:val="en-GB"/>
        </w:rPr>
        <w:t xml:space="preserve"> increases by 0.1</w:t>
      </w:r>
      <w:r w:rsidR="00C74638" w:rsidRPr="00AA6F8A">
        <w:rPr>
          <w:rFonts w:ascii="greek" w:hAnsi="greek"/>
          <w:lang w:val="en-GB"/>
        </w:rPr>
        <w:t>)</w:t>
      </w:r>
      <w:r w:rsidR="007A5085" w:rsidRPr="00AA6F8A">
        <w:rPr>
          <w:rFonts w:ascii="greek" w:hAnsi="greek"/>
          <w:lang w:val="en-GB"/>
        </w:rPr>
        <w:t>.</w:t>
      </w:r>
    </w:p>
    <w:p w14:paraId="76F935EC" w14:textId="3D46B737" w:rsidR="008C6597" w:rsidRPr="00AA6F8A" w:rsidRDefault="0082329E" w:rsidP="008C6597">
      <w:pPr>
        <w:pStyle w:val="FigurewithCaption"/>
        <w:rPr>
          <w:lang w:val="en-GB"/>
        </w:rPr>
      </w:pPr>
      <w:r w:rsidRPr="00AA6F8A">
        <w:rPr>
          <w:noProof/>
          <w:lang w:val="en-GB"/>
        </w:rPr>
        <w:lastRenderedPageBreak/>
        <mc:AlternateContent>
          <mc:Choice Requires="wps">
            <w:drawing>
              <wp:anchor distT="0" distB="0" distL="114300" distR="114300" simplePos="0" relativeHeight="251662336" behindDoc="0" locked="0" layoutInCell="1" allowOverlap="1" wp14:anchorId="5CEFA061" wp14:editId="786649AA">
                <wp:simplePos x="0" y="0"/>
                <wp:positionH relativeFrom="column">
                  <wp:posOffset>2797521</wp:posOffset>
                </wp:positionH>
                <wp:positionV relativeFrom="paragraph">
                  <wp:posOffset>5658416</wp:posOffset>
                </wp:positionV>
                <wp:extent cx="716097" cy="298764"/>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716097" cy="298764"/>
                        </a:xfrm>
                        <a:prstGeom prst="rect">
                          <a:avLst/>
                        </a:prstGeom>
                        <a:solidFill>
                          <a:schemeClr val="lt1"/>
                        </a:solidFill>
                        <a:ln w="6350">
                          <a:noFill/>
                        </a:ln>
                      </wps:spPr>
                      <wps:txbx>
                        <w:txbxContent>
                          <w:p w14:paraId="0199DE8E" w14:textId="674CD36E" w:rsidR="00974C6F" w:rsidRPr="0082329E" w:rsidRDefault="00974C6F">
                            <w:pPr>
                              <w:rPr>
                                <w:sz w:val="28"/>
                                <w:szCs w:val="28"/>
                              </w:rPr>
                            </w:pPr>
                            <w:r w:rsidRPr="0082329E">
                              <w:rPr>
                                <w:sz w:val="28"/>
                                <w:szCs w:val="28"/>
                              </w:rPr>
                              <w:t>h</w:t>
                            </w:r>
                            <w:r w:rsidRPr="0082329E">
                              <w:rPr>
                                <w:sz w:val="28"/>
                                <w:szCs w:val="28"/>
                                <w:vertAlign w:val="superscript"/>
                              </w:rPr>
                              <w:t>2</w:t>
                            </w:r>
                            <w:r w:rsidRPr="0082329E">
                              <w:rPr>
                                <w:sz w:val="28"/>
                                <w:szCs w:val="28"/>
                                <w:vertAlign w:val="subscript"/>
                              </w:rPr>
                              <w:t>EWAS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FA061" id="_x0000_t202" coordsize="21600,21600" o:spt="202" path="m,l,21600r21600,l21600,xe">
                <v:stroke joinstyle="miter"/>
                <v:path gradientshapeok="t" o:connecttype="rect"/>
              </v:shapetype>
              <v:shape id="Text Box 3" o:spid="_x0000_s1030" type="#_x0000_t202" style="position:absolute;margin-left:220.3pt;margin-top:445.55pt;width:56.4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" fillcolor="white [3201]" stroked="f" strokeweight=".5pt">
                <v:textbox>
                  <w:txbxContent>
                    <w:p w14:paraId="0199DE8E" w14:textId="674CD36E" w:rsidR="00974C6F" w:rsidRPr="0082329E" w:rsidRDefault="00974C6F">
                      <w:pPr>
                        <w:rPr>
                          <w:sz w:val="28"/>
                          <w:szCs w:val="28"/>
                        </w:rPr>
                      </w:pPr>
                      <w:r w:rsidRPr="0082329E">
                        <w:rPr>
                          <w:sz w:val="28"/>
                          <w:szCs w:val="28"/>
                        </w:rPr>
                        <w:t>h</w:t>
                      </w:r>
                      <w:r w:rsidRPr="0082329E">
                        <w:rPr>
                          <w:sz w:val="28"/>
                          <w:szCs w:val="28"/>
                          <w:vertAlign w:val="superscript"/>
                        </w:rPr>
                        <w:t>2</w:t>
                      </w:r>
                      <w:r w:rsidRPr="0082329E">
                        <w:rPr>
                          <w:sz w:val="28"/>
                          <w:szCs w:val="28"/>
                          <w:vertAlign w:val="subscript"/>
                        </w:rPr>
                        <w:t>EWAS</w:t>
                      </w:r>
                    </w:p>
                  </w:txbxContent>
                </v:textbox>
              </v:shape>
            </w:pict>
          </mc:Fallback>
        </mc:AlternateContent>
      </w:r>
      <w:r w:rsidR="00B821DA" w:rsidRPr="00AA6F8A">
        <w:rPr>
          <w:noProof/>
          <w:lang w:val="en-GB"/>
        </w:rPr>
        <w:drawing>
          <wp:inline distT="0" distB="0" distL="0" distR="0" wp14:anchorId="32701FBC" wp14:editId="06ED3DD1">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2_hit_count_scatter_p5_test.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19692F3" w14:textId="2A99FA31" w:rsidR="008C6597" w:rsidRPr="00AA6F8A" w:rsidRDefault="008C6597" w:rsidP="008C6597">
      <w:pPr>
        <w:pStyle w:val="BodyText"/>
        <w:rPr>
          <w:lang w:val="en-GB"/>
        </w:rPr>
      </w:pPr>
      <w:r w:rsidRPr="00AA6F8A">
        <w:rPr>
          <w:b/>
          <w:lang w:val="en-GB"/>
        </w:rPr>
        <w:t xml:space="preserve">Figure </w:t>
      </w:r>
      <w:r w:rsidR="007C1E8B" w:rsidRPr="00AA6F8A">
        <w:rPr>
          <w:b/>
          <w:lang w:val="en-GB"/>
        </w:rPr>
        <w:t>4</w:t>
      </w:r>
      <w:r w:rsidRPr="00AA6F8A">
        <w:rPr>
          <w:lang w:val="en-GB"/>
        </w:rPr>
        <w:t xml:space="preserve"> Association between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and number of DMPs identified in EWAS. The correlation between DNA methylation and the variance of traits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was calculated using REML analysis</w:t>
      </w:r>
      <w:r w:rsidR="008E442A" w:rsidRPr="00AA6F8A">
        <w:rPr>
          <w:lang w:val="en-GB"/>
        </w:rPr>
        <w:t xml:space="preserve"> using the blanket and grouping models</w:t>
      </w:r>
      <w:r w:rsidRPr="00AA6F8A">
        <w:rPr>
          <w:lang w:val="en-GB"/>
        </w:rPr>
        <w:t>. EWAS were conducted on all the same traits and the distribution of the number of DMPs identified at P &lt; 1x10</w:t>
      </w:r>
      <w:r w:rsidRPr="00AA6F8A">
        <w:rPr>
          <w:vertAlign w:val="superscript"/>
          <w:lang w:val="en-GB"/>
        </w:rPr>
        <w:t>-5</w:t>
      </w:r>
      <w:r w:rsidRPr="00AA6F8A">
        <w:rPr>
          <w:lang w:val="en-GB"/>
        </w:rPr>
        <w:t xml:space="preserve"> and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are plotted above.</w:t>
      </w:r>
      <w:r w:rsidR="008E442A" w:rsidRPr="00AA6F8A">
        <w:rPr>
          <w:lang w:val="en-GB"/>
        </w:rPr>
        <w:t xml:space="preserve"> Any traits where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8E442A" w:rsidRPr="00AA6F8A">
        <w:rPr>
          <w:lang w:val="en-GB"/>
        </w:rPr>
        <w:t xml:space="preserve"> estimate is below 0 are coloured grey. </w:t>
      </w:r>
      <w:commentRangeStart w:id="131"/>
      <w:r w:rsidR="008E442A" w:rsidRPr="00AA6F8A">
        <w:rPr>
          <w:lang w:val="en-GB"/>
        </w:rPr>
        <w:t xml:space="preserve">The true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8E442A" w:rsidRPr="00AA6F8A">
        <w:rPr>
          <w:lang w:val="en-GB"/>
        </w:rPr>
        <w:t xml:space="preserve"> value cannot be negative, but sample sizes in this analysis are small so the estimates are very imprecise. </w:t>
      </w:r>
      <w:commentRangeEnd w:id="131"/>
      <w:r w:rsidR="00624D7B">
        <w:rPr>
          <w:rStyle w:val="CommentReference"/>
        </w:rPr>
        <w:commentReference w:id="131"/>
      </w:r>
    </w:p>
    <w:p w14:paraId="14AE1F73" w14:textId="77777777" w:rsidR="008C6597" w:rsidRPr="00AA6F8A" w:rsidRDefault="008C6597" w:rsidP="005A691D">
      <w:pPr>
        <w:pStyle w:val="BodyText"/>
        <w:rPr>
          <w:lang w:val="en-GB"/>
        </w:rPr>
      </w:pPr>
    </w:p>
    <w:p w14:paraId="5283FD55" w14:textId="135BA8BE" w:rsidR="003E7880" w:rsidRPr="00AA6F8A" w:rsidRDefault="00CE4BBF">
      <w:pPr>
        <w:pStyle w:val="BodyText"/>
        <w:rPr>
          <w:lang w:val="en-GB"/>
        </w:rPr>
      </w:pPr>
      <w:r w:rsidRPr="00AA6F8A">
        <w:rPr>
          <w:lang w:val="en-GB"/>
        </w:rPr>
        <w:t xml:space="preserve">The ability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w:t>
      </w:r>
      <w:r w:rsidR="003410F6" w:rsidRPr="00AA6F8A">
        <w:rPr>
          <w:lang w:val="en-GB"/>
        </w:rPr>
        <w:t xml:space="preserve">estimated by both models </w:t>
      </w:r>
      <w:r w:rsidRPr="00AA6F8A">
        <w:rPr>
          <w:lang w:val="en-GB"/>
        </w:rPr>
        <w:t xml:space="preserve">to predict whether the number of DMPs identified was greater than expected was assessed at varying P value thresholds. ROC </w:t>
      </w:r>
      <w:r w:rsidRPr="00AA6F8A">
        <w:rPr>
          <w:lang w:val="en-GB"/>
        </w:rPr>
        <w:lastRenderedPageBreak/>
        <w:t xml:space="preserve">curves were produced and the area under the curve (AUC) ranged from </w:t>
      </w:r>
      <w:r w:rsidR="003410F6" w:rsidRPr="00AA6F8A">
        <w:rPr>
          <w:lang w:val="en-GB"/>
        </w:rPr>
        <w:t>0.65 and 0.67</w:t>
      </w:r>
      <w:r w:rsidRPr="00AA6F8A">
        <w:rPr>
          <w:lang w:val="en-GB"/>
        </w:rPr>
        <w:t xml:space="preserve"> at P &lt; 1e-6 to </w:t>
      </w:r>
      <w:r w:rsidR="003410F6" w:rsidRPr="00AA6F8A">
        <w:rPr>
          <w:lang w:val="en-GB"/>
        </w:rPr>
        <w:t>0.79 and 0.71</w:t>
      </w:r>
      <w:r w:rsidRPr="00AA6F8A">
        <w:rPr>
          <w:lang w:val="en-GB"/>
        </w:rPr>
        <w:t xml:space="preserve"> at P &lt; 1e-3</w:t>
      </w:r>
      <w:r w:rsidR="003410F6" w:rsidRPr="00AA6F8A">
        <w:rPr>
          <w:lang w:val="en-GB"/>
        </w:rPr>
        <w:t xml:space="preserve"> for the blanket and grouping models respectively</w:t>
      </w:r>
      <w:r w:rsidRPr="00AA6F8A">
        <w:rPr>
          <w:lang w:val="en-GB"/>
        </w:rPr>
        <w:t xml:space="preserve"> and the predictive ability remained fairly stable as the threshold increased (</w:t>
      </w:r>
      <w:r w:rsidRPr="00AA6F8A">
        <w:rPr>
          <w:b/>
          <w:lang w:val="en-GB"/>
        </w:rPr>
        <w:t xml:space="preserve">Figure </w:t>
      </w:r>
      <w:r w:rsidR="007C1E8B" w:rsidRPr="00AA6F8A">
        <w:rPr>
          <w:b/>
          <w:lang w:val="en-GB"/>
        </w:rPr>
        <w:t>5</w:t>
      </w:r>
      <w:r w:rsidRPr="00AA6F8A">
        <w:rPr>
          <w:lang w:val="en-GB"/>
        </w:rPr>
        <w:t>).</w:t>
      </w:r>
    </w:p>
    <w:p w14:paraId="2C9A99B8" w14:textId="6C390448" w:rsidR="003E7880" w:rsidRPr="00AA6F8A" w:rsidRDefault="00884F4B">
      <w:pPr>
        <w:pStyle w:val="FigurewithCaption"/>
        <w:rPr>
          <w:lang w:val="en-GB"/>
        </w:rPr>
      </w:pPr>
      <w:r w:rsidRPr="00AA6F8A">
        <w:rPr>
          <w:noProof/>
          <w:lang w:val="en-GB"/>
        </w:rPr>
        <w:drawing>
          <wp:inline distT="0" distB="0" distL="0" distR="0" wp14:anchorId="345DAE16" wp14:editId="608D9EC9">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_plot.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7273467" w14:textId="722A99DD" w:rsidR="003E7880" w:rsidRPr="00AA6F8A" w:rsidRDefault="00CE4BBF">
      <w:pPr>
        <w:pStyle w:val="BodyText"/>
        <w:rPr>
          <w:lang w:val="en-GB"/>
        </w:rPr>
      </w:pPr>
      <w:commentRangeStart w:id="132"/>
      <w:r w:rsidRPr="00AA6F8A">
        <w:rPr>
          <w:b/>
          <w:lang w:val="en-GB"/>
        </w:rPr>
        <w:t xml:space="preserve">Figure </w:t>
      </w:r>
      <w:r w:rsidR="007C1E8B" w:rsidRPr="00AA6F8A">
        <w:rPr>
          <w:b/>
          <w:lang w:val="en-GB"/>
        </w:rPr>
        <w:t>5</w:t>
      </w:r>
      <w:r w:rsidRPr="00AA6F8A">
        <w:rPr>
          <w:lang w:val="en-GB"/>
        </w:rPr>
        <w:t xml:space="preserve">. The ability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values to predict whether the number of </w:t>
      </w:r>
      <w:r w:rsidR="00884F4B" w:rsidRPr="00AA6F8A">
        <w:rPr>
          <w:lang w:val="en-GB"/>
        </w:rPr>
        <w:t xml:space="preserve">differentially methylated positions </w:t>
      </w:r>
      <w:r w:rsidRPr="00AA6F8A">
        <w:rPr>
          <w:lang w:val="en-GB"/>
        </w:rPr>
        <w:t xml:space="preserve">identified in an EWAS is higher than expected by chance. ROC curves for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values predicting number of DMPs at differing P value thresholds. AUC = area under the curve</w:t>
      </w:r>
      <w:commentRangeEnd w:id="132"/>
      <w:r w:rsidR="00316C17">
        <w:rPr>
          <w:rStyle w:val="CommentReference"/>
        </w:rPr>
        <w:commentReference w:id="132"/>
      </w:r>
      <w:r w:rsidRPr="00AA6F8A">
        <w:rPr>
          <w:lang w:val="en-GB"/>
        </w:rPr>
        <w:t>.</w:t>
      </w:r>
    </w:p>
    <w:p w14:paraId="5E6776CF" w14:textId="77777777" w:rsidR="003E7880" w:rsidRPr="00AA6F8A" w:rsidRDefault="00CE4BBF">
      <w:pPr>
        <w:pStyle w:val="Heading2"/>
        <w:rPr>
          <w:lang w:val="en-GB"/>
        </w:rPr>
      </w:pPr>
      <w:bookmarkStart w:id="133" w:name="discussion"/>
      <w:bookmarkEnd w:id="133"/>
      <w:commentRangeStart w:id="134"/>
      <w:commentRangeStart w:id="135"/>
      <w:r w:rsidRPr="00AA6F8A">
        <w:rPr>
          <w:lang w:val="en-GB"/>
        </w:rPr>
        <w:lastRenderedPageBreak/>
        <w:t>Discussion</w:t>
      </w:r>
      <w:commentRangeEnd w:id="134"/>
      <w:r w:rsidR="003D241E">
        <w:rPr>
          <w:rStyle w:val="CommentReference"/>
          <w:rFonts w:asciiTheme="minorHAnsi" w:eastAsiaTheme="minorHAnsi" w:hAnsiTheme="minorHAnsi" w:cstheme="minorBidi"/>
          <w:b w:val="0"/>
          <w:bCs w:val="0"/>
          <w:color w:val="auto"/>
        </w:rPr>
        <w:commentReference w:id="134"/>
      </w:r>
      <w:commentRangeEnd w:id="135"/>
      <w:r w:rsidR="001036A4">
        <w:rPr>
          <w:rStyle w:val="CommentReference"/>
          <w:rFonts w:asciiTheme="minorHAnsi" w:eastAsiaTheme="minorHAnsi" w:hAnsiTheme="minorHAnsi" w:cstheme="minorBidi"/>
          <w:b w:val="0"/>
          <w:bCs w:val="0"/>
          <w:color w:val="auto"/>
        </w:rPr>
        <w:commentReference w:id="135"/>
      </w:r>
    </w:p>
    <w:p w14:paraId="4245D3D1" w14:textId="067BEC4B" w:rsidR="003E7880" w:rsidRPr="00AA6F8A" w:rsidRDefault="00CE4BBF">
      <w:pPr>
        <w:pStyle w:val="FirstParagraph"/>
        <w:rPr>
          <w:lang w:val="en-GB"/>
        </w:rPr>
      </w:pPr>
      <w:r w:rsidRPr="00AA6F8A">
        <w:rPr>
          <w:lang w:val="en-GB"/>
        </w:rPr>
        <w:t xml:space="preserve">The genetic </w:t>
      </w:r>
      <w:commentRangeStart w:id="136"/>
      <w:r w:rsidRPr="00AA6F8A">
        <w:rPr>
          <w:lang w:val="en-GB"/>
        </w:rPr>
        <w:t xml:space="preserve">architecture </w:t>
      </w:r>
      <w:commentRangeEnd w:id="136"/>
      <w:r w:rsidR="003D241E">
        <w:rPr>
          <w:rStyle w:val="CommentReference"/>
        </w:rPr>
        <w:commentReference w:id="136"/>
      </w:r>
      <w:r w:rsidRPr="00AA6F8A">
        <w:rPr>
          <w:lang w:val="en-GB"/>
        </w:rPr>
        <w:t>of complex traits has been explored using various methods, these aim to inform researchers of how to design future studies that seek to discover new genetic variants related to their trait of interest. In this manuscript we apply one such method, estimating the predictive capacity of variants across a SNP-chip (h</w:t>
      </w:r>
      <w:r w:rsidRPr="00AA6F8A">
        <w:rPr>
          <w:vertAlign w:val="superscript"/>
          <w:lang w:val="en-GB"/>
        </w:rPr>
        <w:t>2</w:t>
      </w:r>
      <w:r w:rsidRPr="00AA6F8A">
        <w:rPr>
          <w:vertAlign w:val="subscript"/>
          <w:lang w:val="en-GB"/>
        </w:rPr>
        <w:t>SNP</w:t>
      </w:r>
      <w:r w:rsidRPr="00AA6F8A">
        <w:rPr>
          <w:lang w:val="en-GB"/>
        </w:rPr>
        <w:t xml:space="preserve">), to DNA methylation data measured in blood with the HM450 </w:t>
      </w:r>
      <w:proofErr w:type="spellStart"/>
      <w:r w:rsidRPr="00AA6F8A">
        <w:rPr>
          <w:lang w:val="en-GB"/>
        </w:rPr>
        <w:t>BeadChip</w:t>
      </w:r>
      <w:proofErr w:type="spellEnd"/>
      <w:r w:rsidRPr="00AA6F8A">
        <w:rPr>
          <w:lang w:val="en-GB"/>
        </w:rPr>
        <w:t xml:space="preserve"> across </w:t>
      </w:r>
      <w:r w:rsidR="001C6E88" w:rsidRPr="00AA6F8A">
        <w:rPr>
          <w:lang w:val="en-GB"/>
        </w:rPr>
        <w:t xml:space="preserve">418 </w:t>
      </w:r>
      <w:r w:rsidRPr="00AA6F8A">
        <w:rPr>
          <w:lang w:val="en-GB"/>
        </w:rPr>
        <w:t>independent traits.</w:t>
      </w:r>
    </w:p>
    <w:p w14:paraId="0BDBD2FE" w14:textId="0C7D050C" w:rsidR="003E7880" w:rsidRPr="00AA6F8A" w:rsidRDefault="00CE4BBF">
      <w:pPr>
        <w:pStyle w:val="Heading3"/>
        <w:rPr>
          <w:lang w:val="en-GB"/>
        </w:rPr>
      </w:pPr>
      <w:bookmarkStart w:id="137" w:name="estimation-of-m2"/>
      <w:bookmarkEnd w:id="137"/>
      <w:r w:rsidRPr="00AA6F8A">
        <w:rPr>
          <w:lang w:val="en-GB"/>
        </w:rPr>
        <w:t xml:space="preserve">Estimation of </w:t>
      </w:r>
      <w:r w:rsidR="0082329E" w:rsidRPr="00AA6F8A">
        <w:rPr>
          <w:lang w:val="en-GB"/>
        </w:rPr>
        <w:t>h</w:t>
      </w:r>
      <w:r w:rsidR="0082329E" w:rsidRPr="00AA6F8A">
        <w:rPr>
          <w:vertAlign w:val="superscript"/>
          <w:lang w:val="en-GB"/>
        </w:rPr>
        <w:t>2</w:t>
      </w:r>
      <w:r w:rsidR="0082329E" w:rsidRPr="00AA6F8A">
        <w:rPr>
          <w:vertAlign w:val="subscript"/>
          <w:lang w:val="en-GB"/>
        </w:rPr>
        <w:t>EWAS</w:t>
      </w:r>
    </w:p>
    <w:p w14:paraId="11329296" w14:textId="223E82CF" w:rsidR="00976538" w:rsidRPr="00AA6F8A" w:rsidRDefault="00CE4BBF" w:rsidP="00224164">
      <w:pPr>
        <w:pStyle w:val="FirstParagraph"/>
        <w:rPr>
          <w:lang w:val="en-GB"/>
        </w:rPr>
      </w:pPr>
      <w:r w:rsidRPr="00AA6F8A">
        <w:rPr>
          <w:lang w:val="en-GB"/>
        </w:rPr>
        <w:t xml:space="preserve">The true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of a trait </w:t>
      </w:r>
      <w:r w:rsidR="00F20453" w:rsidRPr="00AA6F8A">
        <w:rPr>
          <w:lang w:val="en-GB"/>
        </w:rPr>
        <w:t xml:space="preserve">gives the total predictive capacity of DNA methylation for that trait, which is equivalent to the proportion of that trait’s total variance that is associated with changes in </w:t>
      </w:r>
      <w:commentRangeStart w:id="138"/>
      <w:commentRangeStart w:id="139"/>
      <w:r w:rsidR="00F20453" w:rsidRPr="00AA6F8A">
        <w:rPr>
          <w:lang w:val="en-GB"/>
        </w:rPr>
        <w:t>DNA methylation</w:t>
      </w:r>
      <w:r w:rsidRPr="00AA6F8A">
        <w:rPr>
          <w:lang w:val="en-GB"/>
        </w:rPr>
        <w:t xml:space="preserve">. </w:t>
      </w:r>
      <w:commentRangeEnd w:id="138"/>
      <w:r w:rsidR="00974C6F">
        <w:rPr>
          <w:rStyle w:val="CommentReference"/>
        </w:rPr>
        <w:commentReference w:id="138"/>
      </w:r>
      <w:commentRangeEnd w:id="139"/>
      <w:r w:rsidR="001036A4">
        <w:rPr>
          <w:rStyle w:val="CommentReference"/>
        </w:rPr>
        <w:commentReference w:id="139"/>
      </w:r>
      <w:r w:rsidRPr="00AA6F8A">
        <w:rPr>
          <w:lang w:val="en-GB"/>
        </w:rPr>
        <w:t>Knowing this information can help</w:t>
      </w:r>
      <w:r w:rsidR="00911A16" w:rsidRPr="00AA6F8A">
        <w:rPr>
          <w:lang w:val="en-GB"/>
        </w:rPr>
        <w:t xml:space="preserve"> design future EWAS studies</w:t>
      </w:r>
      <w:r w:rsidRPr="00AA6F8A">
        <w:rPr>
          <w:lang w:val="en-GB"/>
        </w:rPr>
        <w:t xml:space="preserve">. </w:t>
      </w:r>
      <w:r w:rsidR="00452392" w:rsidRPr="00AA6F8A">
        <w:rPr>
          <w:lang w:val="en-GB"/>
        </w:rPr>
        <w:t>A</w:t>
      </w:r>
      <w:r w:rsidRPr="00AA6F8A">
        <w:rPr>
          <w:lang w:val="en-GB"/>
        </w:rPr>
        <w:t xml:space="preserve"> low value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doesn’t necessarily mean there is little correlation between DNA methylation and a trait, it could transpire that unmeasured sites contribute more to the association</w:t>
      </w:r>
      <w:r w:rsidR="00452392" w:rsidRPr="00AA6F8A">
        <w:rPr>
          <w:lang w:val="en-GB"/>
        </w:rPr>
        <w:t xml:space="preserve">. It is important to remember that roughly 1.5% of CpG sites are targeted by the HM450 </w:t>
      </w:r>
      <w:proofErr w:type="spellStart"/>
      <w:r w:rsidR="00452392" w:rsidRPr="00AA6F8A">
        <w:rPr>
          <w:lang w:val="en-GB"/>
        </w:rPr>
        <w:t>BeadChip</w:t>
      </w:r>
      <w:proofErr w:type="spellEnd"/>
      <w:r w:rsidR="00452392" w:rsidRPr="00AA6F8A">
        <w:rPr>
          <w:lang w:val="en-GB"/>
        </w:rPr>
        <w:t xml:space="preserve"> and DNA can be methylated elsewhere (not at cytosine bases)</w:t>
      </w:r>
      <w:r w:rsidRPr="00AA6F8A">
        <w:rPr>
          <w:lang w:val="en-GB"/>
        </w:rPr>
        <w:t>.</w:t>
      </w:r>
      <w:r w:rsidR="00452392" w:rsidRPr="00AA6F8A">
        <w:rPr>
          <w:lang w:val="en-GB"/>
        </w:rPr>
        <w:t xml:space="preserve"> Therefore, whole genome bisulphite sequencing, or a similar technique, may show that the variance of complex traits captured by DNA methylation is far higher. F</w:t>
      </w:r>
      <w:r w:rsidRPr="00AA6F8A">
        <w:rPr>
          <w:lang w:val="en-GB"/>
        </w:rPr>
        <w:t xml:space="preserve">urthermore, even if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is low</w:t>
      </w:r>
      <w:r w:rsidR="00452392" w:rsidRPr="00AA6F8A">
        <w:rPr>
          <w:lang w:val="en-GB"/>
        </w:rPr>
        <w:t xml:space="preserve"> and </w:t>
      </w:r>
      <w:r w:rsidRPr="00AA6F8A">
        <w:rPr>
          <w:lang w:val="en-GB"/>
        </w:rPr>
        <w:t>the sites discovered already do not explain</w:t>
      </w:r>
      <w:r w:rsidR="00596C58" w:rsidRPr="00AA6F8A">
        <w:rPr>
          <w:lang w:val="en-GB"/>
        </w:rPr>
        <w:t xml:space="preserve"> all</w:t>
      </w:r>
      <w:r w:rsidRPr="00AA6F8A">
        <w:rPr>
          <w:lang w:val="en-GB"/>
        </w:rPr>
        <w:t xml:space="preserve"> </w:t>
      </w:r>
      <w:r w:rsidR="00452392" w:rsidRPr="00AA6F8A">
        <w:rPr>
          <w:lang w:val="en-GB"/>
        </w:rPr>
        <w:t xml:space="preserve">of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452392" w:rsidRPr="00AA6F8A">
        <w:rPr>
          <w:lang w:val="en-GB"/>
        </w:rPr>
        <w:t xml:space="preserve"> estimate</w:t>
      </w:r>
      <w:r w:rsidRPr="00AA6F8A">
        <w:rPr>
          <w:lang w:val="en-GB"/>
        </w:rPr>
        <w:t>, there may still be value in increasing sample size to identify more DMPs</w:t>
      </w:r>
      <w:r w:rsidR="00976538" w:rsidRPr="00AA6F8A">
        <w:rPr>
          <w:lang w:val="en-GB"/>
        </w:rPr>
        <w:t xml:space="preserve"> as well as increase the precision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976538" w:rsidRPr="00AA6F8A">
        <w:rPr>
          <w:lang w:val="en-GB"/>
        </w:rPr>
        <w:t xml:space="preserve"> estimates</w:t>
      </w:r>
      <w:r w:rsidRPr="00AA6F8A">
        <w:rPr>
          <w:lang w:val="en-GB"/>
        </w:rPr>
        <w:t xml:space="preserve">. DMPs </w:t>
      </w:r>
      <w:r w:rsidR="00976538" w:rsidRPr="00AA6F8A">
        <w:rPr>
          <w:lang w:val="en-GB"/>
        </w:rPr>
        <w:t xml:space="preserve">discovered </w:t>
      </w:r>
      <w:r w:rsidRPr="00AA6F8A">
        <w:rPr>
          <w:lang w:val="en-GB"/>
        </w:rPr>
        <w:t>may not be highly correlated with a trait, but this doesn’t mean the potential biological information gained isn’t valuable</w:t>
      </w:r>
      <w:r w:rsidR="009D1D82" w:rsidRPr="00AA6F8A">
        <w:rPr>
          <w:lang w:val="en-GB"/>
        </w:rPr>
        <w:t xml:space="preserve">. </w:t>
      </w:r>
      <w:commentRangeStart w:id="140"/>
      <w:r w:rsidR="009D1D82" w:rsidRPr="00AA6F8A">
        <w:rPr>
          <w:lang w:val="en-GB"/>
        </w:rPr>
        <w:t xml:space="preserve">For example, if a change in a the levels of protein X has a large effect on a trait and change in DNA methylation has a small effect on the levels of protein X, then the effect of that DNA methylation change on the trait will be small, but identifying that DMP could lead to discovering the importance of the protein. </w:t>
      </w:r>
      <w:commentRangeEnd w:id="140"/>
      <w:r w:rsidR="008B7BD8">
        <w:rPr>
          <w:rStyle w:val="CommentReference"/>
        </w:rPr>
        <w:commentReference w:id="140"/>
      </w:r>
      <w:r w:rsidR="009D1D82" w:rsidRPr="00AA6F8A">
        <w:rPr>
          <w:lang w:val="en-GB"/>
        </w:rPr>
        <w:t xml:space="preserve">Another thing to consider is that </w:t>
      </w:r>
      <w:r w:rsidRPr="00AA6F8A">
        <w:rPr>
          <w:lang w:val="en-GB"/>
        </w:rPr>
        <w:t xml:space="preserve">DNA methylation is tissue and cell specific. This means, that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may vary a lot depending on what tissue the methylation is measured in.</w:t>
      </w:r>
    </w:p>
    <w:p w14:paraId="4F16FA70" w14:textId="4BEAD7B9" w:rsidR="003E7880" w:rsidRPr="00AA6F8A" w:rsidRDefault="00CE4BBF">
      <w:pPr>
        <w:pStyle w:val="BodyText"/>
        <w:rPr>
          <w:lang w:val="en-GB"/>
        </w:rPr>
      </w:pPr>
      <w:r w:rsidRPr="00AA6F8A">
        <w:rPr>
          <w:lang w:val="en-GB"/>
        </w:rPr>
        <w:t>The true underlying</w:t>
      </w:r>
      <w:r w:rsidR="00976538" w:rsidRPr="00AA6F8A">
        <w:rPr>
          <w:lang w:val="en-GB"/>
        </w:rPr>
        <w:t xml:space="preserve"> genetic</w:t>
      </w:r>
      <w:r w:rsidRPr="00AA6F8A">
        <w:rPr>
          <w:lang w:val="en-GB"/>
        </w:rPr>
        <w:t xml:space="preserve"> architecture of complex traits is still unknown, and therefore it is difficult to know the appropriate model to </w:t>
      </w:r>
      <w:commentRangeStart w:id="141"/>
      <w:r w:rsidRPr="00AA6F8A">
        <w:rPr>
          <w:lang w:val="en-GB"/>
        </w:rPr>
        <w:t xml:space="preserve">choose </w:t>
      </w:r>
      <w:commentRangeEnd w:id="141"/>
      <w:r w:rsidR="008B7BD8">
        <w:rPr>
          <w:rStyle w:val="CommentReference"/>
        </w:rPr>
        <w:commentReference w:id="141"/>
      </w:r>
      <w:ins w:id="142" w:author="Tom Battram" w:date="2020-06-16T20:21:00Z">
        <w:r w:rsidR="001036A4">
          <w:rPr>
            <w:lang w:val="en-GB"/>
          </w:rPr>
          <w:t xml:space="preserve">for estimating </w:t>
        </w:r>
      </w:ins>
      <w:ins w:id="143" w:author="Tom Battram" w:date="2020-06-16T20:22:00Z">
        <w:r w:rsidR="001036A4">
          <w:rPr>
            <w:lang w:val="en-GB"/>
          </w:rPr>
          <w:t xml:space="preserve">SNP-heritability </w:t>
        </w:r>
      </w:ins>
      <w:r w:rsidRPr="00AA6F8A">
        <w:rPr>
          <w:lang w:val="en-GB"/>
        </w:rPr>
        <w:t xml:space="preserve">and arguments for each model depending on this underlying </w:t>
      </w:r>
      <w:r w:rsidR="00976538" w:rsidRPr="00AA6F8A">
        <w:rPr>
          <w:lang w:val="en-GB"/>
        </w:rPr>
        <w:t xml:space="preserve">genetic </w:t>
      </w:r>
      <w:r w:rsidRPr="00AA6F8A">
        <w:rPr>
          <w:lang w:val="en-GB"/>
        </w:rPr>
        <w:t xml:space="preserve">architecture are still being put forward </w:t>
      </w:r>
      <w:r w:rsidR="002D3A11" w:rsidRPr="00AA6F8A">
        <w:rPr>
          <w:lang w:val="en-GB"/>
        </w:rPr>
        <w:fldChar w:fldCharType="begin" w:fldLock="1"/>
      </w:r>
      <w:r w:rsidR="00E2245E" w:rsidRPr="00AA6F8A">
        <w:rPr>
          <w:lang w:val="en-GB"/>
        </w:rPr>
        <w:instrText>ADDIN CSL_CITATION {"citationItems":[{"id":"ITEM-1","itemData":{"DOI":"10.1038/ng.3865","ISSN":"1061-4036","abstract":"By analyzing imputed genetic data for 42 human traits, Doug Speed and colleagues derive a model that describes how heritability varies with minor allele frequency, linkage disequilibrium and genotype certainty. Using this model, they show that common SNPs contribute substantially more heritability than previously thought.","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J","non-dropping-particle":"","parse-names":false,"suffix":""},{"dropping-particle":"","family":"Balding","given":"David J","non-dropping-particle":"","parse-names":false,"suffix":""}],"container-title":"Nature Genetics","id":"ITEM-1","issue":"7","issued":{"date-parts":[["2017","5","22"]]},"page":"986-992","publisher":"Nature Publishing Group","title":"Reevaluation of SNP heritability in complex human traits","type":"article-journal","volume":"49"},"uris":["http://www.mendeley.com/documents/?uuid=9739e79c-e005-3a22-8994-607ceb0c2fa4"]},{"id":"ITEM-2","itemData":{"DOI":"10.1038/ng.3954","ISSN":"1061-4036","abstract":"Steven Gazal, Alkes Price and colleagues extend stratified LD score regression to continuous annotations. They analyze summary statistics from 56 complex diseases and traits and find that SNPs with low levels of linkage disequilibrium have larger per-SNP heritability, consistent with the action of negative selection on deleterious variants that affect complex traits.","author":[{"dropping-particle":"","family":"Gazal","given":"Steven","non-dropping-particle":"","parse-names":false,"suffix":""},{"dropping-particle":"","family":"Finucane","given":"Hilary K","non-dropping-particle":"","parse-names":false,"suffix":""},{"dropping-particle":"","family":"Furlotte","given":"Nicholas A","non-dropping-particle":"","parse-names":false,"suffix":""},{"dropping-particle":"","family":"Loh","given":"Po-Ru","non-dropping-particle":"","parse-names":false,"suffix":""},{"dropping-particle":"","family":"Palamara","given":"Pier Francesco","non-dropping-particle":"","parse-names":false,"suffix":""},{"dropping-particle":"","family":"Liu","given":"Xuanyao","non-dropping-particle":"","parse-names":false,"suffix":""},{"dropping-particle":"","family":"Schoech","given":"Armin","non-dropping-particle":"","parse-names":false,"suffix":""},{"dropping-particle":"","family":"Bulik-Sullivan","given":"Brendan","non-dropping-particle":"","parse-names":false,"suffix":""},{"dropping-particle":"","family":"Neale","given":"Benjamin M","non-dropping-particle":"","parse-names":false,"suffix":""},{"dropping-particle":"","family":"Gusev","given":"Alexander","non-dropping-particle":"","parse-names":false,"suffix":""},{"dropping-particle":"","family":"Price","given":"Alkes L","non-dropping-particle":"","parse-names":false,"suffix":""}],"container-title":"Nature Genetics","id":"ITEM-2","issue":"10","issued":{"date-parts":[["2017","9","11"]]},"page":"1421-1427","publisher":"Nature Publishing Group","title":"Linkage disequilibrium–dependent architecture of human complex traits shows action of negative selection","type":"article-journal","volume":"49"},"uris":["http://www.mendeley.com/documents/?uuid=1a7cf0ff-7845-33f0-b62b-9a9d017c7be3"]},{"id":"ITEM-3","itemData":{"DOI":"10.1101/280784","abstract":"In our recent publication, we examined the two heritability models most widely used when estimating SNP heritability: the GCTA Model, which is used by the software GCTA and upon which LD Score regression (LDSC) is based, and the LDAK Model, which is used by our software LDAK. First we demonstrated the importance of choosing an appropriate heritability model, by showing that estimates of SNP heritability can be highly sensitive to which model is assumed. Then we empirically tested the GCTA and LDAK Models on GWAS data for a wide variety of complex traits. We found that the LDAK Model fits real data both significantly and substantially better than the GCTA Model, indicating that LDAK estimates more accurately describe the genetic architecture of complex traits than those from GCTA or LDSC. Some of our most striking results were our revised estimates of functional enrichments (the heritability enrichments of SNP categories defined by functional annotations). In general, estimates from LDAK were substantially more modest than previous estimates based on the GCTA Model. For example, we estimated that DNase I hypersensitive sites (DHS) were 1.4-fold (SD 0.1) enriched, whereas a study using GCTA had found they were 5.1-fold (SD 0.5) enriched, and we estimated that conserved SNPs were 1.3-fold (SD 0.3) enriched, whereas a study using S-LDSC (stratified LDSC) had found they were 13.3-fold (SD 1.5) enriched. In their correspondence, Gazal et al. dispute our findings. They assert that the heritability model assumed by LDSC is more realistic than the LDAK Model, and that estimates of enrichment from S-LDSC are more accurate than those from LDAK. Here, we explain why their justification for preferring the model used by LDSC is incorrect, and provide a simple demonstration that S-LDSC produces unreliable estimates of enrichment.","author":[{"dropping-particle":"","family":"Speed","given":"Doug","non-dropping-particle":"","parse-names":false,"suffix":""},{"dropping-particle":"","family":"Balding","given":"David","non-dropping-particle":"","parse-names":false,"suffix":""}],"container-title":"bioRxiv","id":"ITEM-3","issued":{"date-parts":[["2018","3","27"]]},"page":"280784","publisher":"Cold Spring Harbor Laboratory","title":"Exposing flaws in S-LDSC; reply to Gazal et al.","type":"article-journal"},"uris":["http://www.mendeley.com/documents/?uuid=425a5441-35c5-39fd-8193-e4ebb1836edd"]},{"id":"ITEM-4","itemData":{"DOI":"10.1101/736496","abstract":"There is currently much debate regarding the best way to model how heritability varies across the genome. The authors of GCTA recommend the GCTA-LDMS-I Model, the authors of LD Score Regression recommend the Baseline LD Model, while we have instead recommended the LDAK Model. Here we provide a statistical framework for assessing heritability models using summary statistics from genome-wide association studies. Using data from studies of 31 complex human traits (average sample size 136,000), we show that the Baseline LD Model is the most realistic of the existing heritability models, but that it can be improved by incorporating features from the LDAK Model. Our framework also provides a method for estimating the selection-related parameter α from summary statistics. We find strong evidence (P&amp;amp;lt;1e-6) of negative genome-wide selection for traits including height, systolic blood pressure and college education, and that the impact of selection is stronger inside functional categories such as coding SNPs and promoter regions.","author":[{"dropping-particle":"","family":"Speed","given":"Doug","non-dropping-particle":"","parse-names":false,"suffix":""},{"dropping-particle":"","family":"Holmes","given":"John","non-dropping-particle":"","parse-names":false,"suffix":""},{"dropping-particle":"","family":"Balding","given":"David J","non-dropping-particle":"","parse-names":false,"suffix":""}],"container-title":"bioRxiv","id":"ITEM-4","issued":{"date-parts":[["2019","1","1"]]},"page":"736496","title":"Evaluating and improving heritability models using summary statistics","type":"article-journal"},"uris":["http://www.mendeley.com/documents/?uuid=3909564f-08b4-48c2-9f55-5310f9981982"]}],"mendeley":{"formattedCitation":"[13], [17]–[19]","plainTextFormattedCitation":"[13], [17]–[19]","previouslyFormattedCitation":"[13], [16]–[18]"},"properties":{"noteIndex":0},"schema":"https://github.com/citation-style-language/schema/raw/master/csl-citation.json"}</w:instrText>
      </w:r>
      <w:r w:rsidR="002D3A11" w:rsidRPr="00AA6F8A">
        <w:rPr>
          <w:lang w:val="en-GB"/>
        </w:rPr>
        <w:fldChar w:fldCharType="separate"/>
      </w:r>
      <w:r w:rsidR="00E2245E" w:rsidRPr="00AA6F8A">
        <w:rPr>
          <w:noProof/>
          <w:lang w:val="en-GB"/>
        </w:rPr>
        <w:t>[13], [17]–[19]</w:t>
      </w:r>
      <w:r w:rsidR="002D3A11" w:rsidRPr="00AA6F8A">
        <w:rPr>
          <w:lang w:val="en-GB"/>
        </w:rPr>
        <w:fldChar w:fldCharType="end"/>
      </w:r>
      <w:r w:rsidRPr="00AA6F8A">
        <w:rPr>
          <w:lang w:val="en-GB"/>
        </w:rPr>
        <w:t xml:space="preserve">, thus the attempts made in this study to re-purpose </w:t>
      </w:r>
      <w:r w:rsidR="008A3FAC" w:rsidRPr="00AA6F8A">
        <w:rPr>
          <w:lang w:val="en-GB"/>
        </w:rPr>
        <w:t xml:space="preserve">genomic </w:t>
      </w:r>
      <w:r w:rsidRPr="00AA6F8A">
        <w:rPr>
          <w:lang w:val="en-GB"/>
        </w:rPr>
        <w:t>REML are likely to suffer the same flaws that are trying to be overcome</w:t>
      </w:r>
      <w:r w:rsidR="00F24196" w:rsidRPr="00AA6F8A">
        <w:rPr>
          <w:lang w:val="en-GB"/>
        </w:rPr>
        <w:t xml:space="preserve"> in genetic data</w:t>
      </w:r>
      <w:r w:rsidRPr="00AA6F8A">
        <w:rPr>
          <w:lang w:val="en-GB"/>
        </w:rPr>
        <w:t xml:space="preserve">. With this in mind, in addition to the imprecise estimates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w:t>
      </w:r>
      <w:r w:rsidR="00EB5F40" w:rsidRPr="00AA6F8A">
        <w:rPr>
          <w:lang w:val="en-GB"/>
        </w:rPr>
        <w:t xml:space="preserve">presented </w:t>
      </w:r>
      <w:r w:rsidR="00F24196" w:rsidRPr="00AA6F8A">
        <w:rPr>
          <w:lang w:val="en-GB"/>
        </w:rPr>
        <w:t xml:space="preserve">here </w:t>
      </w:r>
      <w:r w:rsidR="00EB5F40" w:rsidRPr="00AA6F8A">
        <w:rPr>
          <w:lang w:val="en-GB"/>
        </w:rPr>
        <w:t>(</w:t>
      </w:r>
      <w:r w:rsidR="00F24196" w:rsidRPr="00AA6F8A">
        <w:rPr>
          <w:lang w:val="en-GB"/>
        </w:rPr>
        <w:t>due to the small sample sizes of available data</w:t>
      </w:r>
      <w:r w:rsidR="00EB5F40" w:rsidRPr="00AA6F8A">
        <w:rPr>
          <w:lang w:val="en-GB"/>
        </w:rPr>
        <w:t>)</w:t>
      </w:r>
      <w:r w:rsidRPr="00AA6F8A">
        <w:rPr>
          <w:lang w:val="en-GB"/>
        </w:rPr>
        <w:t xml:space="preserve">, we believe that individual trait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values </w:t>
      </w:r>
      <w:r w:rsidR="00097736" w:rsidRPr="00AA6F8A">
        <w:rPr>
          <w:lang w:val="en-GB"/>
        </w:rPr>
        <w:t>should be treated with caution</w:t>
      </w:r>
      <w:r w:rsidRPr="00AA6F8A">
        <w:rPr>
          <w:lang w:val="en-GB"/>
        </w:rPr>
        <w:t xml:space="preserve">. This doesn’t exclude the possibility that estimating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may be useful and other methods are already being developed to measure the association between DNA methylation at all sites and complex traits </w:t>
      </w:r>
      <w:r w:rsidR="002D3A11" w:rsidRPr="00AA6F8A">
        <w:rPr>
          <w:lang w:val="en-GB"/>
        </w:rPr>
        <w:fldChar w:fldCharType="begin" w:fldLock="1"/>
      </w:r>
      <w:r w:rsidR="00E2245E" w:rsidRPr="00AA6F8A">
        <w:rPr>
          <w:lang w:val="en-GB"/>
        </w:rPr>
        <w:instrText>ADDIN CSL_CITATION {"citationItems":[{"id":"ITEM-1","itemData":{"DOI":"10.1101/450288","abstract":"Epigenetic DNA modification is partly under genetic control, and occurs in response to a wide range of environmental exposures. Linking epigenetic marks to clinical outcomes may provide greater insight into underlying molecular processes of disease, assist in the identification of therapeutic targets, and improve risk prediction. Here, we present a statistical approach, based on Bayesian inference, that estimates associations between disease risk and all measured epigenetic probes jointly, automatically controlling for both data structure (including cell-count effects, relatedness, and experimental batch effects) and correlations among probes. We benchmark our approach in simulation study, finding improved estimation of probe associations across a wide range of scenarios over existing approaches. Our method estimates the total proportion of disease risk captured by epigenetic probe variation, and when we applied it to measures of body mass index (BMI) and cigarette consumption behaviour in 5,101 individuals, we find that 66.7% (95% CI 60.0-72.8) of the variation in BMI and 67.7% (95% CI 58.4-76.9) of the variation in cigarette consumption can be captured by methylation array data from whole blood, independent of the variation explained by single nucleotide polymorphism markers. We find novel associations, with smoking behaviour associated with a methylation probe at the MNDA gene with &amp;amp;gt;95% posterior inclusion probability, which is a myeloid cell nuclear differentiation antigen gene previously implicated as a biomarker for inflammation and non-Hodgkin lymphoma risk. We conduct unique genome-wide enrichment analyses, identifying blood cholesterol, lipid transport and sterol metabolism pathways for BMI, and response to xenobiotic stimulus and negative regulation of RNA polymerase II promoter transcription for smoking, all with &amp;amp;gt;95% posterior inclusion probability of having methylation probes with associations &amp;amp;gt;1.5 times larger than the average. Finally, we improve phenotypic prediction in two independent cohorts by 28.7% and 10.2% for BMI and smoking respectively over a LASSO model. These results imply that probe measures may capture large amounts of variance because they are likely a consequence of the phenotype rather than a cause. As a result, ‘omics’ data may enable accurate characterization of disease progression and identification of individuals who are on a path to disease. Our approach facilitates better understanding of the un…","author":[{"dropping-particle":"","family":"Banos","given":"Daniel Trejo","non-dropping-particle":"","parse-names":false,"suffix":""},{"dropping-particle":"","family":"McCartney","given":"Daniel L","non-dropping-particle":"","parse-names":false,"suffix":""},{"dropping-particle":"","family":"Battram","given":"Tom","non-dropping-particle":"","parse-names":false,"suffix":""},{"dropping-particle":"","family":"Hemani","given":"Gibran","non-dropping-particle":"","parse-names":false,"suffix":""},{"dropping-particle":"","family":"Walker","given":"Rosie M","non-dropping-particle":"","parse-names":false,"suffix":""},{"dropping-particle":"","family":"Morris","given":"Stewart W","non-dropping-particle":"","parse-names":false,"suffix":""},{"dropping-particle":"","family":"Zhang","given":"Qian","non-dropping-particle":"","parse-names":false,"suffix":""},{"dropping-particle":"","family":"Porteous","given":"David J","non-dropping-particle":"","parse-names":false,"suffix":""},{"dropping-particle":"","family":"McRae","given":"Allan F","non-dropping-particle":"","parse-names":false,"suffix":""},{"dropping-particle":"","family":"Wray","given":"Naomi R","non-dropping-particle":"","parse-names":false,"suffix":""},{"dropping-particle":"","family":"Visscher","given":"Peter M","non-dropping-particle":"","parse-names":false,"suffix":""},{"dropping-particle":"","family":"Haley","given":"Chris S","non-dropping-particle":"","parse-names":false,"suffix":""},{"dropping-particle":"","family":"Evans","given":"Kathryn L","non-dropping-particle":"","parse-names":false,"suffix":""},{"dropping-particle":"","family":"Deary","given":"Ian J","non-dropping-particle":"","parse-names":false,"suffix":""},{"dropping-particle":"","family":"McIntosh","given":"Andrew M","non-dropping-particle":"","parse-names":false,"suffix":""},{"dropping-particle":"","family":"Marioni","given":"Riccardo E","non-dropping-particle":"","parse-names":false,"suffix":""},{"dropping-particle":"","family":"Robinson","given":"Matthew R","non-dropping-particle":"","parse-names":false,"suffix":""}],"container-title":"bioRxiv","id":"ITEM-1","issued":{"date-parts":[["2018","1","1"]]},"page":"450288","title":"Bayesian reassessment of the epigenetic architecture of complex traits","type":"article-journal"},"uris":["http://www.mendeley.com/documents/?uuid=c372a507-526e-4e63-8539-ec94a907044d"]}],"mendeley":{"formattedCitation":"[20]","plainTextFormattedCitation":"[20]","previouslyFormattedCitation":"[19]"},"properties":{"noteIndex":0},"schema":"https://github.com/citation-style-language/schema/raw/master/csl-citation.json"}</w:instrText>
      </w:r>
      <w:r w:rsidR="002D3A11" w:rsidRPr="00AA6F8A">
        <w:rPr>
          <w:lang w:val="en-GB"/>
        </w:rPr>
        <w:fldChar w:fldCharType="separate"/>
      </w:r>
      <w:r w:rsidR="00E2245E" w:rsidRPr="00AA6F8A">
        <w:rPr>
          <w:noProof/>
          <w:lang w:val="en-GB"/>
        </w:rPr>
        <w:t>[20]</w:t>
      </w:r>
      <w:r w:rsidR="002D3A11" w:rsidRPr="00AA6F8A">
        <w:rPr>
          <w:lang w:val="en-GB"/>
        </w:rPr>
        <w:fldChar w:fldCharType="end"/>
      </w:r>
      <w:r w:rsidRPr="00AA6F8A">
        <w:rPr>
          <w:lang w:val="en-GB"/>
        </w:rPr>
        <w:t>.</w:t>
      </w:r>
    </w:p>
    <w:p w14:paraId="3F926A09" w14:textId="77777777" w:rsidR="003E7880" w:rsidRPr="00AA6F8A" w:rsidRDefault="00CE4BBF">
      <w:pPr>
        <w:pStyle w:val="Heading3"/>
        <w:rPr>
          <w:lang w:val="en-GB"/>
        </w:rPr>
      </w:pPr>
      <w:bookmarkStart w:id="144" w:name="future-ewas"/>
      <w:bookmarkEnd w:id="144"/>
      <w:r w:rsidRPr="00AA6F8A">
        <w:rPr>
          <w:lang w:val="en-GB"/>
        </w:rPr>
        <w:t>Future EWAS</w:t>
      </w:r>
    </w:p>
    <w:p w14:paraId="6EFAC2D1" w14:textId="52DC0369" w:rsidR="003E7880" w:rsidRPr="00AA6F8A" w:rsidRDefault="00CE4BBF">
      <w:pPr>
        <w:pStyle w:val="FirstParagraph"/>
        <w:rPr>
          <w:lang w:val="en-GB"/>
        </w:rPr>
      </w:pPr>
      <w:r w:rsidRPr="00AA6F8A">
        <w:rPr>
          <w:lang w:val="en-GB"/>
        </w:rPr>
        <w:t>It has become clear from the GWAS era of genetics, that for complex traits, such as coronary artery disease, many common genetic variants with small effects make up the genetic component of the trait</w:t>
      </w:r>
      <w:r w:rsidR="0000734E" w:rsidRPr="00AA6F8A">
        <w:rPr>
          <w:lang w:val="en-GB"/>
        </w:rPr>
        <w:t xml:space="preserve"> </w:t>
      </w:r>
      <w:r w:rsidR="0000734E" w:rsidRPr="00AA6F8A">
        <w:rPr>
          <w:lang w:val="en-GB"/>
        </w:rPr>
        <w:fldChar w:fldCharType="begin" w:fldLock="1"/>
      </w:r>
      <w:r w:rsidR="00E2245E" w:rsidRPr="00AA6F8A">
        <w:rPr>
          <w:lang w:val="en-GB"/>
        </w:rPr>
        <w:instrText>ADDIN CSL_CITATION {"citationItems":[{"id":"ITEM-1","itemData":{"DOI":"10.1161/CIRCRESAHA.117.312086","ISSN":"1524-4571","PMID":"29212778","abstract":"RATIONALE Coronary artery disease (CAD) is a complex phenotype driven by genetic and environmental factors. Ninety-seven genetic risk loci have been identified to date, but the identification of additional susceptibility loci might be important to enhance our understanding of the genetic architecture of CAD. OBJECTIVE To expand the number of genome-wide significant loci, catalog functional insights, and enhance our understanding of the genetic architecture of CAD. METHODS AND RESULTS We performed a genome-wide association study in 34 541 CAD cases and 261 984 controls of UK Biobank resource followed by replication in 88 192 cases and 162 544 controls from CARDIoGRAMplusC4D. We identified 75 loci that replicated and were genome-wide significant (P&lt;5×10-8) in meta-analysis, 13 of which had not been reported previously. Next, to further identify novel loci, we identified all promising (P&lt;0.0001) loci in the CARDIoGRAMplusC4D data and performed reciprocal replication and meta-analyses with UK Biobank. This led to the identification of 21 additional novel loci reaching genome-wide significance (P&lt;5×10-8) in meta-analysis. Finally, we performed a genome-wide meta-analysis of all available data revealing 30 additional novel loci (P&lt;5×10-8) without further replication. The increase in sample size by UK Biobank raised the number of reconstituted gene sets from 4.2% to 13.9% of all gene sets to be involved in CAD. For the 64 novel loci, 155 candidate causal genes were prioritized, many without an obvious connection to CAD. Fine mapping of the 161 CAD loci generated lists of credible sets of single causal variants and genes for functional follow-up. Genetic risk variants of CAD were linked to development of atrial fibrillation, heart failure, and death. CONCLUSIONS We identified 64 novel genetic risk loci for CAD and performed fine mapping of all 161 risk loci to obtain a credible set of causal variants. The large expansion of reconstituted gene sets argues in favor of an expanded omnigenic model view on the genetic architecture of CAD.","author":[{"dropping-particle":"","family":"Harst","given":"Pim","non-dropping-particle":"van der","parse-names":false,"suffix":""},{"dropping-particle":"","family":"Verweij","given":"Niek","non-dropping-particle":"","parse-names":false,"suffix":""}],"container-title":"Circulation research","id":"ITEM-1","issue":"3","issued":{"date-parts":[["2018","2","2"]]},"page":"433-443","publisher":"American Heart Association, Inc.","title":"Identification of 64 Novel Genetic Loci Provides an Expanded View on the Genetic Architecture of Coronary Artery Disease.","type":"article-journal","volume":"122"},"uris":["http://www.mendeley.com/documents/?uuid=4ed2eef3-76d8-3323-a49a-3ba956b8cbbf"]},{"id":"ITEM-2","itemData":{"DOI":"10.1016/j.ajhg.2017.06.005","ISSN":"15376605","PMID":"28686856","abstract":"Application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Genetics","id":"ITEM-2","issued":{"date-parts":[["2017"]]},"title":"10 Years of GWAS Discovery: Biology, Function, and Translation","type":"article"},"uris":["http://www.mendeley.com/documents/?uuid=81e70607-26da-41ab-bae2-a4f86e11008c"]}],"mendeley":{"formattedCitation":"[21], [22]","plainTextFormattedCitation":"[21], [22]","previouslyFormattedCitation":"[20], [21]"},"properties":{"noteIndex":0},"schema":"https://github.com/citation-style-language/schema/raw/master/csl-citation.json"}</w:instrText>
      </w:r>
      <w:r w:rsidR="0000734E" w:rsidRPr="00AA6F8A">
        <w:rPr>
          <w:lang w:val="en-GB"/>
        </w:rPr>
        <w:fldChar w:fldCharType="separate"/>
      </w:r>
      <w:r w:rsidR="00E2245E" w:rsidRPr="00AA6F8A">
        <w:rPr>
          <w:noProof/>
          <w:lang w:val="en-GB"/>
        </w:rPr>
        <w:t>[21], [22]</w:t>
      </w:r>
      <w:r w:rsidR="0000734E" w:rsidRPr="00AA6F8A">
        <w:rPr>
          <w:lang w:val="en-GB"/>
        </w:rPr>
        <w:fldChar w:fldCharType="end"/>
      </w:r>
      <w:r w:rsidRPr="00AA6F8A">
        <w:rPr>
          <w:lang w:val="en-GB"/>
        </w:rPr>
        <w:t xml:space="preserve">. This suggests a large number of molecular pathways contribute to these traits. DNA methylation at CpGs is heritable </w:t>
      </w:r>
      <w:r w:rsidR="0000734E" w:rsidRPr="00AA6F8A">
        <w:rPr>
          <w:lang w:val="en-GB"/>
        </w:rPr>
        <w:fldChar w:fldCharType="begin" w:fldLock="1"/>
      </w:r>
      <w:r w:rsidR="00E2245E" w:rsidRPr="00AA6F8A">
        <w:rPr>
          <w:lang w:val="en-GB"/>
        </w:rPr>
        <w:instrText>ADDIN CSL_CITATION {"citationItems":[{"id":"ITEM-1","itemData":{"DOI":"10.1038/ncomms11115","ISSN":"2041-1723","abstract":"Differential impact of genetic and environmental influences on DNA methylation may result in sex- and age-related physiological variation and disease susceptibility. By analysing DNA methylome of 2,603 individuals from twin families, here, the authors establish a catalogue of between-individual variation in DNA methylation.","author":[{"dropping-particle":"","family":"Dongen","given":"Jenny","non-dropping-particle":"van","parse-names":false,"suffix":""},{"dropping-particle":"","family":"Nivard","given":"Michel G.","non-dropping-particle":"","parse-names":false,"suffix":""},{"dropping-particle":"","family":"Willemsen","given":"Gonneke","non-dropping-particle":"","parse-names":false,"suffix":""},{"dropping-particle":"","family":"Hottenga","given":"Jouke-Jan","non-dropping-particle":"","parse-names":false,"suffix":""},{"dropping-particle":"","family":"Helmer","given":"Quinta","non-dropping-particle":"","parse-names":false,"suffix":""},{"dropping-particle":"V.","family":"Dolan","given":"Conor","non-dropping-particle":"","parse-names":false,"suffix":""},{"dropping-particle":"","family":"Ehli","given":"Erik A.","non-dropping-particle":"","parse-names":false,"suffix":""},{"dropping-particle":"","family":"Davies","given":"Gareth E.","non-dropping-particle":"","parse-names":false,"suffix":""},{"dropping-particle":"","family":"Iterson","given":"Maarten","non-dropping-particle":"van","parse-names":false,"suffix":""},{"dropping-particle":"","family":"Breeze","given":"Charles E.","non-dropping-particle":"","parse-names":false,"suffix":""},{"dropping-particle":"","family":"Beck","given":"Stephan","non-dropping-particle":"","parse-names":false,"suffix":""},{"dropping-particle":"","family":"Hoen","given":"Peter A.C.’t","non-dropping-particle":"","parse-names":false,"suffix":""},{"dropping-particle":"","family":"Pool","given":"René","non-dropping-particle":"","parse-names":false,"suffix":""},{"dropping-particle":"","family":"Greevenbroek","given":"Marleen M.J.","non-dropping-particle":"van","parse-names":false,"suffix":""},{"dropping-particle":"","family":"Stehouwer","given":"Coen D.A.","non-dropping-particle":"","parse-names":false,"suffix":""},{"dropping-particle":"van der","family":"Kallen","given":"Carla J.H.","non-dropping-particle":"","parse-names":false,"suffix":""},{"dropping-particle":"","family":"Schalkwijk","given":"Casper G.","non-dropping-particle":"","parse-names":false,"suffix":""},{"dropping-particle":"","family":"Wijmenga","given":"Cisca","non-dropping-particle":"","parse-names":false,"suffix":""},{"dropping-particle":"","family":"Zhernakova","given":"Sasha","non-dropping-particle":"","parse-names":false,"suffix":""},{"dropping-particle":"","family":"Tigchelaar","given":"Ettje F.","non-dropping-particle":"","parse-names":false,"suffix":""},{"dropping-particle":"","family":"Beekman","given":"Marian","non-dropping-particle":"","parse-names":false,"suffix":""},{"dropping-particle":"","family":"Deelen","given":"Joris","non-dropping-particle":"","parse-names":false,"suffix":""},{"dropping-particle":"","family":"Heemst","given":"Diana","non-dropping-particle":"van","parse-names":false,"suffix":""},{"dropping-particle":"","family":"Veldink","given":"Jan H.","non-dropping-particle":"","parse-names":false,"suffix":""},{"dropping-particle":"","family":"Berg","given":"Leonard H.","non-dropping-particle":"van den","parse-names":false,"suffix":""},{"dropping-particle":"","family":"Duijn","given":"Cornelia M.","non-dropping-particle":"van","parse-names":false,"suffix":""},{"dropping-particle":"","family":"Hofman","given":"Bert A.","non-dropping-particle":"","parse-names":false,"suffix":""},{"dropping-particle":"","family":"Uitterlinden","given":"André G.","non-dropping-particle":"","parse-names":false,"suffix":""},{"dropping-particle":"","family":"Jhamai","given":"P. Mila","non-dropping-particle":"","parse-names":false,"suffix":""},{"dropping-particle":"","family":"Verbiest","given":"Michael","non-dropping-particle":"","parse-names":false,"suffix":""},{"dropping-particle":"","family":"Verkerk","given":"Marijn","non-dropping-particle":"","parse-names":false,"suffix":""},{"dropping-particle":"","family":"Breggen","given":"Ruud","non-dropping-particle":"van der","parse-names":false,"suffix":""},{"dropping-particle":"","family":"Rooij","given":"Jeroen","non-dropping-particle":"van","parse-names":false,"suffix":""},{"dropping-particle":"","family":"Lakenberg","given":"Nico","non-dropping-particle":"","parse-names":false,"suffix":""},{"dropping-particle":"","family":"Mei","given":"Hailiang","non-dropping-particle":"","parse-names":false,"suffix":""},{"dropping-particle":"","family":"Bot","given":"Jan","non-dropping-particle":"","parse-names":false,"suffix":""},{"dropping-particle":"V.","family":"Zhernakova","given":"Dasha","non-dropping-particle":"","parse-names":false,"suffix":""},{"dropping-particle":"","family":"van’t Hof","given":"Peter","non-dropping-particle":"","parse-names":false,"suffix":""},{"dropping-particle":"","family":"Deelen","given":"Patrick","non-dropping-particle":"","parse-names":false,"suffix":""},{"dropping-particle":"","family":"Nooren","given":"Irene","non-dropping-particle":"","parse-names":false,"suffix":""},{"dropping-particle":"","family":"Moed","given":"Matthijs","non-dropping-particle":"","parse-names":false,"suffix":""},{"dropping-particle":"","family":"Vermaat","given":"Martijn","non-dropping-particle":"","parse-names":false,"suffix":""},{"dropping-particle":"","family":"Luijk","given":"René","non-dropping-particle":"","parse-names":false,"suffix":""},{"dropping-particle":"","family":"Bonder","given":"Marc Jan","non-dropping-particle":"","parse-names":false,"suffix":""},{"dropping-particle":"","family":"Dijk","given":"Freerk","non-dropping-particle":"van","parse-names":false,"suffix":""},{"dropping-particle":"","family":"Galen","given":"Michiel","non-dropping-particle":"van","parse-names":false,"suffix":""},{"dropping-particle":"","family":"Arindrarto","given":"Wibowo","non-dropping-particle":"","parse-names":false,"suffix":""},{"dropping-particle":"","family":"Kielbasa","given":"Szymon M.","non-dropping-particle":"","parse-names":false,"suffix":""},{"dropping-particle":"","family":"Swertz","given":"Morris A.","non-dropping-particle":"","parse-names":false,"suffix":""},{"dropping-particle":"","family":"Zwet","given":"Erik W.","non-dropping-particle":"van","parse-names":false,"suffix":""},{"dropping-particle":"","family":"Isaacs","given":"Aaron","non-dropping-particle":"","parse-names":false,"suffix":""},{"dropping-particle":"","family":"Franke","given":"Lude","non-dropping-particle":"","parse-names":false,"suffix":""},{"dropping-particle":"","family":"Suchiman","given":"H. Eka","non-dropping-particle":"","parse-names":false,"suffix":""},{"dropping-particle":"","family":"Jansen","given":"Rick","non-dropping-particle":"","parse-names":false,"suffix":""},{"dropping-particle":"","family":"Meurs","given":"Joyce B.","non-dropping-particle":"van","parse-names":false,"suffix":""},{"dropping-particle":"","family":"Heijmans","given":"Bastiaan T.","non-dropping-particle":"","parse-names":false,"suffix":""},{"dropping-particle":"","family":"Slagboom","given":"P. Eline","non-dropping-particle":"","parse-names":false,"suffix":""},{"dropping-particle":"","family":"Boomsma","given":"Dorret I.","non-dropping-particle":"","parse-names":false,"suffix":""},{"dropping-particle":"","family":"Boomsma","given":"Dorret I.","non-dropping-particle":"","parse-names":false,"suffix":""}],"container-title":"Nature Communications","id":"ITEM-1","issued":{"date-parts":[["2016","4","7"]]},"page":"11115","publisher":"Nature Publishing Group","title":"Genetic and environmental influences interact with age and sex in shaping the human methylome","type":"article-journal","volume":"7"},"uris":["http://www.mendeley.com/documents/?uuid=b9c9eb8b-10ab-3af6-8d38-fe7cee59c7b6"]},{"id":"ITEM-2","itemData":{"DOI":"10.1186/s13059-016-0926-z","ISBN":"1474-760X (Electronic)\\r1474-7596 (Linking)","ISSN":"1474-760X","PMID":"27036880","abstract":"Background: The influence of genetic variation on complex diseases is potentially mediated through a range of highly dynamic epigenetic processes exhibiting temporal variation during development and later life. Here we present a catalogue of the genetic influences on DNA methylation (methylation quantitative trait loci (mQTL)) at five different life stages in human blood: children at birth, childhood, adolescence and their mothers during pregnancy and middle age. Results: We show that genetic effects on methylation are highly stable across the life course and that developmental change in the genetic contribution to variation in methylation occurs primarily through increases in environmental or stochastic effects. Though we map a large proportion of the cis-acting genetic variation, a much larger component of genetic effects influencing methylation are acting in trans. However, only 7 % of discovered mQTL are trans-effects, suggesting that the trans component is highly polygenic. Finally, we estimate the contribution of mQTL to variation in complex traits and infer that methylation may have a causal role consistent with an infinitesimal model in which many methylation sites each have a small influence, amounting to a large overall contribution. Conclusions: DNA methylation contains a significant heritable component that remains consistent across the lifespan. Our results suggest that the genetic component of methylation may have a causal role in complex traits. The database of mQTL presented here provide a rich resource for those interested in investigating the role of methylation in disease.","author":[{"dropping-particle":"","family":"Gaunt","given":"Tom R.","non-dropping-particle":"","parse-names":false,"suffix":""},{"dropping-particle":"","family":"Shihab","given":"Hashem A.","non-dropping-particle":"","parse-names":false,"suffix":""},{"dropping-particle":"","family":"Hemani","given":"Gibran","non-dropping-particle":"","parse-names":false,"suffix":""},{"dropping-particle":"","family":"Min","given":"Josine L.","non-dropping-particle":"","parse-names":false,"suffix":""},{"dropping-particle":"","family":"Woodward","given":"Geoff","non-dropping-particle":"","parse-names":false,"suffix":""},{"dropping-particle":"","family":"Lyttleton","given":"Oliver","non-dropping-particle":"","parse-names":false,"suffix":""},{"dropping-particle":"","family":"Zheng","given":"Jie","non-dropping-particle":"","parse-names":false,"suffix":""},{"dropping-particle":"","family":"Duggirala","given":"Aparna","non-dropping-particle":"","parse-names":false,"suffix":""},{"dropping-particle":"","family":"McArdle","given":"Wendy L.","non-dropping-particle":"","parse-names":false,"suffix":""},{"dropping-particle":"","family":"Ho","given":"Karen","non-dropping-particle":"","parse-names":false,"suffix":""},{"dropping-particle":"","family":"Ring","given":"Susan M.","non-dropping-particle":"","parse-names":false,"suffix":""},{"dropping-particle":"","family":"Evans","given":"David M.","non-dropping-particle":"","parse-names":false,"suffix":""},{"dropping-particle":"","family":"Davey Smith","given":"George","non-dropping-particle":"","parse-names":false,"suffix":""},{"dropping-particle":"","family":"Relton","given":"Caroline L.","non-dropping-particle":"","parse-names":false,"suffix":""}],"container-title":"Genome Biology","id":"ITEM-2","issue":"1","issued":{"date-parts":[["2016"]]},"page":"61","title":"Systematic identification of genetic influences on methylation across the human life course","type":"article-journal","volume":"17"},"uris":["http://www.mendeley.com/documents/?uuid=4feafdb6-3d59-4dc8-8315-38b59c93f94d"]}],"mendeley":{"formattedCitation":"[23], [24]","plainTextFormattedCitation":"[23], [24]","previouslyFormattedCitation":"[22], [23]"},"properties":{"noteIndex":0},"schema":"https://github.com/citation-style-language/schema/raw/master/csl-citation.json"}</w:instrText>
      </w:r>
      <w:r w:rsidR="0000734E" w:rsidRPr="00AA6F8A">
        <w:rPr>
          <w:lang w:val="en-GB"/>
        </w:rPr>
        <w:fldChar w:fldCharType="separate"/>
      </w:r>
      <w:r w:rsidR="00E2245E" w:rsidRPr="00AA6F8A">
        <w:rPr>
          <w:noProof/>
          <w:lang w:val="en-GB"/>
        </w:rPr>
        <w:t>[23], [24]</w:t>
      </w:r>
      <w:r w:rsidR="0000734E" w:rsidRPr="00AA6F8A">
        <w:rPr>
          <w:lang w:val="en-GB"/>
        </w:rPr>
        <w:fldChar w:fldCharType="end"/>
      </w:r>
      <w:r w:rsidRPr="00AA6F8A">
        <w:rPr>
          <w:lang w:val="en-GB"/>
        </w:rPr>
        <w:t xml:space="preserve">, thus it would be </w:t>
      </w:r>
      <w:r w:rsidRPr="00AA6F8A">
        <w:rPr>
          <w:lang w:val="en-GB"/>
        </w:rPr>
        <w:lastRenderedPageBreak/>
        <w:t>expected that the DNA methylation architecture of a trait will somewhat reflect the genetic architecture of the trait, although this has not been empirically tested.</w:t>
      </w:r>
    </w:p>
    <w:p w14:paraId="2510CD2E" w14:textId="3222E441" w:rsidR="003E7880" w:rsidRPr="00AA6F8A" w:rsidRDefault="00CE4BBF">
      <w:pPr>
        <w:pStyle w:val="BodyText"/>
        <w:rPr>
          <w:lang w:val="en-GB"/>
        </w:rPr>
      </w:pPr>
      <w:r w:rsidRPr="00AA6F8A">
        <w:rPr>
          <w:lang w:val="en-GB"/>
        </w:rPr>
        <w:t xml:space="preserve">Despite uncertainty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for individual traits, we show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has a modest ability to predict whether the number of EWAS hits will be greater than expected by chance at a given P value threshold</w:t>
      </w:r>
      <w:r w:rsidR="008A2BD2" w:rsidRPr="00AA6F8A">
        <w:rPr>
          <w:lang w:val="en-GB"/>
        </w:rPr>
        <w:t>. T</w:t>
      </w:r>
      <w:r w:rsidRPr="00AA6F8A">
        <w:rPr>
          <w:lang w:val="en-GB"/>
        </w:rPr>
        <w:t>his predictive ability remained stable as the P value threshold for detection increased from P &lt; 1x10</w:t>
      </w:r>
      <w:r w:rsidRPr="00AA6F8A">
        <w:rPr>
          <w:vertAlign w:val="superscript"/>
          <w:lang w:val="en-GB"/>
        </w:rPr>
        <w:t>-6</w:t>
      </w:r>
      <w:r w:rsidRPr="00AA6F8A">
        <w:rPr>
          <w:lang w:val="en-GB"/>
        </w:rPr>
        <w:t xml:space="preserve"> to P &lt; 1x10</w:t>
      </w:r>
      <w:r w:rsidRPr="00AA6F8A">
        <w:rPr>
          <w:vertAlign w:val="superscript"/>
          <w:lang w:val="en-GB"/>
        </w:rPr>
        <w:t>-3</w:t>
      </w:r>
      <w:r w:rsidRPr="00AA6F8A">
        <w:rPr>
          <w:lang w:val="en-GB"/>
        </w:rPr>
        <w:t xml:space="preserve">. </w:t>
      </w:r>
      <w:r w:rsidR="008A2BD2" w:rsidRPr="00AA6F8A">
        <w:rPr>
          <w:lang w:val="en-GB"/>
        </w:rPr>
        <w:t xml:space="preserve">These results </w:t>
      </w:r>
      <w:r w:rsidRPr="00AA6F8A">
        <w:rPr>
          <w:lang w:val="en-GB"/>
        </w:rPr>
        <w:t xml:space="preserve">suggest that increasing sample sizes for traits </w:t>
      </w:r>
      <w:r w:rsidR="008A2BD2" w:rsidRPr="00AA6F8A">
        <w:rPr>
          <w:lang w:val="en-GB"/>
        </w:rPr>
        <w:t>which truly associate with</w:t>
      </w:r>
      <w:r w:rsidRPr="00AA6F8A">
        <w:rPr>
          <w:lang w:val="en-GB"/>
        </w:rPr>
        <w:t xml:space="preserve"> DNA methylation should </w:t>
      </w:r>
      <w:r w:rsidR="008A2BD2" w:rsidRPr="00AA6F8A">
        <w:rPr>
          <w:lang w:val="en-GB"/>
        </w:rPr>
        <w:t xml:space="preserve">result in </w:t>
      </w:r>
      <w:r w:rsidRPr="00AA6F8A">
        <w:rPr>
          <w:lang w:val="en-GB"/>
        </w:rPr>
        <w:t xml:space="preserve">the discovery of more DMPs. Furthermore, these results support a model for which small changes in methylation at many CpGs across the genome are related </w:t>
      </w:r>
      <w:r w:rsidR="006A3043" w:rsidRPr="00AA6F8A">
        <w:rPr>
          <w:lang w:val="en-GB"/>
        </w:rPr>
        <w:t xml:space="preserve">to </w:t>
      </w:r>
      <w:r w:rsidRPr="00AA6F8A">
        <w:rPr>
          <w:lang w:val="en-GB"/>
        </w:rPr>
        <w:t>complex traits.</w:t>
      </w:r>
    </w:p>
    <w:p w14:paraId="109C1DED" w14:textId="77777777" w:rsidR="003E7880" w:rsidRPr="00AA6F8A" w:rsidRDefault="00CE4BBF">
      <w:pPr>
        <w:pStyle w:val="Heading3"/>
        <w:rPr>
          <w:lang w:val="en-GB"/>
        </w:rPr>
      </w:pPr>
      <w:bookmarkStart w:id="145" w:name="contributions-of-individual-cpg-sites"/>
      <w:bookmarkEnd w:id="145"/>
      <w:r w:rsidRPr="00AA6F8A">
        <w:rPr>
          <w:lang w:val="en-GB"/>
        </w:rPr>
        <w:t>Contributions of individual CpG sites</w:t>
      </w:r>
    </w:p>
    <w:p w14:paraId="5034DA20" w14:textId="56F76814" w:rsidR="003E7880" w:rsidRPr="00AA6F8A" w:rsidRDefault="00CE4BBF">
      <w:pPr>
        <w:pStyle w:val="FirstParagraph"/>
        <w:rPr>
          <w:lang w:val="en-GB"/>
        </w:rPr>
      </w:pPr>
      <w:r w:rsidRPr="00AA6F8A">
        <w:rPr>
          <w:lang w:val="en-GB"/>
        </w:rPr>
        <w:t>The original model for measuring h</w:t>
      </w:r>
      <w:r w:rsidR="00127126" w:rsidRPr="00AA6F8A">
        <w:rPr>
          <w:vertAlign w:val="superscript"/>
          <w:lang w:val="en-GB"/>
        </w:rPr>
        <w:t>2</w:t>
      </w:r>
      <w:r w:rsidR="00127126" w:rsidRPr="00AA6F8A">
        <w:rPr>
          <w:vertAlign w:val="subscript"/>
          <w:lang w:val="en-GB"/>
        </w:rPr>
        <w:t>SNP</w:t>
      </w:r>
      <w:r w:rsidRPr="00AA6F8A">
        <w:rPr>
          <w:lang w:val="en-GB"/>
        </w:rPr>
        <w:t xml:space="preserve"> assumed all genetic variants contributed the same effect on a trait </w:t>
      </w:r>
      <w:r w:rsidR="0000734E" w:rsidRPr="00AA6F8A">
        <w:rPr>
          <w:lang w:val="en-GB"/>
        </w:rPr>
        <w:fldChar w:fldCharType="begin" w:fldLock="1"/>
      </w:r>
      <w:r w:rsidR="00D16E0E" w:rsidRPr="00AA6F8A">
        <w:rPr>
          <w:lang w:val="en-GB"/>
        </w:rPr>
        <w:instrText>ADDIN CSL_CITATION {"citationItems":[{"id":"ITEM-1","itemData":{"DOI":"10.1038/ng.608.Common","ISBN":"1546-1718 (Electronic) 1061-4036 (Linking)","ISSN":"1546-1718","PMID":"20562875","abstract":"SNPs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n","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Genetics","id":"ITEM-1","issued":{"date-parts":[["2010"]]},"title":"Common SNPs explain a large proportion of heritability for human height","type":"article-journal"},"uris":["http://www.mendeley.com/documents/?uuid=aeef8c18-d081-4b3f-862c-f9f647800356"]}],"mendeley":{"formattedCitation":"[4]","plainTextFormattedCitation":"[4]","previouslyFormattedCitation":"[4]"},"properties":{"noteIndex":0},"schema":"https://github.com/citation-style-language/schema/raw/master/csl-citation.json"}</w:instrText>
      </w:r>
      <w:r w:rsidR="0000734E" w:rsidRPr="00AA6F8A">
        <w:rPr>
          <w:lang w:val="en-GB"/>
        </w:rPr>
        <w:fldChar w:fldCharType="separate"/>
      </w:r>
      <w:r w:rsidR="00D16E0E" w:rsidRPr="00AA6F8A">
        <w:rPr>
          <w:noProof/>
          <w:lang w:val="en-GB"/>
        </w:rPr>
        <w:t>[4]</w:t>
      </w:r>
      <w:r w:rsidR="0000734E" w:rsidRPr="00AA6F8A">
        <w:rPr>
          <w:lang w:val="en-GB"/>
        </w:rPr>
        <w:fldChar w:fldCharType="end"/>
      </w:r>
      <w:r w:rsidRPr="00AA6F8A">
        <w:rPr>
          <w:lang w:val="en-GB"/>
        </w:rPr>
        <w:t xml:space="preserve">, Speed et al. offered an alternative model assuming a different underlying genetic architecture, whereby genetic variants in regions of high LD contributed less to the variance of a trait than more independent variants. Both groups have shown that the performance of the models depend on the alignment of the trait’s architecture with the models’ underlying assumptions. Previous literature has suggested that it is the methylation across groups of CpGs that may affect how other molecules interact with DNA and influence cellular functions such as gene expression </w:t>
      </w:r>
      <w:r w:rsidR="0000734E" w:rsidRPr="00AA6F8A">
        <w:rPr>
          <w:lang w:val="en-GB"/>
        </w:rPr>
        <w:fldChar w:fldCharType="begin" w:fldLock="1"/>
      </w:r>
      <w:r w:rsidR="00D16E0E" w:rsidRPr="00AA6F8A">
        <w:rPr>
          <w:lang w:val="en-GB"/>
        </w:rPr>
        <w:instrText>ADDIN CSL_CITATION {"citationItems":[{"id":"ITEM-1","itemData":{"DOI":"10.1038/nrg3230","ISSN":"1471-0056","abstract":"Our understanding of the function of DNA methylation is developing now that we are able to look beyond CpG-rich regions at transcriptional start sites. The emerging picture is of a complex relationship between DNA methylation and transcription and of possible additional roles of methylation.","author":[{"dropping-particle":"","family":"Jones","given":"Peter A.","non-dropping-particle":"","parse-names":false,"suffix":""}],"container-title":"Nature Reviews Genetics","id":"ITEM-1","issue":"7","issued":{"date-parts":[["2012","7","29"]]},"page":"484-492","publisher":"Nature Publishing Group","title":"Functions of DNA methylation: islands, start sites, gene bodies and beyond","type":"article-journal","volume":"13"},"uris":["http://www.mendeley.com/documents/?uuid=7a2ce3ef-e5b5-318b-b97d-9dbf19ff0f32"]}],"mendeley":{"formattedCitation":"[7]","plainTextFormattedCitation":"[7]","previouslyFormattedCitation":"[7]"},"properties":{"noteIndex":0},"schema":"https://github.com/citation-style-language/schema/raw/master/csl-citation.json"}</w:instrText>
      </w:r>
      <w:r w:rsidR="0000734E" w:rsidRPr="00AA6F8A">
        <w:rPr>
          <w:lang w:val="en-GB"/>
        </w:rPr>
        <w:fldChar w:fldCharType="separate"/>
      </w:r>
      <w:r w:rsidR="00D16E0E" w:rsidRPr="00AA6F8A">
        <w:rPr>
          <w:noProof/>
          <w:lang w:val="en-GB"/>
        </w:rPr>
        <w:t>[7]</w:t>
      </w:r>
      <w:r w:rsidR="0000734E" w:rsidRPr="00AA6F8A">
        <w:rPr>
          <w:lang w:val="en-GB"/>
        </w:rPr>
        <w:fldChar w:fldCharType="end"/>
      </w:r>
      <w:r w:rsidRPr="00AA6F8A">
        <w:rPr>
          <w:lang w:val="en-GB"/>
        </w:rPr>
        <w:t>. Furthermore, CpGs are not randomly distributed throughout the genome – many exist in close proximity within “islands” or other regions, suggesting that grouping of the CpGs may have functionality. However, the most common method used in EWAS is to treat CpG sites as independent. Here, the models proposed by Speed et al.</w:t>
      </w:r>
      <w:r w:rsidR="00667507" w:rsidRPr="00AA6F8A">
        <w:rPr>
          <w:lang w:val="en-GB"/>
        </w:rPr>
        <w:t xml:space="preserve"> (the grouping model)</w:t>
      </w:r>
      <w:r w:rsidRPr="00AA6F8A">
        <w:rPr>
          <w:lang w:val="en-GB"/>
        </w:rPr>
        <w:t xml:space="preserve"> and Yang et al.</w:t>
      </w:r>
      <w:r w:rsidR="00667507" w:rsidRPr="00AA6F8A">
        <w:rPr>
          <w:lang w:val="en-GB"/>
        </w:rPr>
        <w:t xml:space="preserve"> (the blanket model)</w:t>
      </w:r>
      <w:r w:rsidRPr="00AA6F8A">
        <w:rPr>
          <w:lang w:val="en-GB"/>
        </w:rPr>
        <w:t xml:space="preserve">, when estimating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667507" w:rsidRPr="00AA6F8A">
        <w:rPr>
          <w:vertAlign w:val="superscript"/>
          <w:lang w:val="en-GB"/>
        </w:rPr>
        <w:t xml:space="preserve"> </w:t>
      </w:r>
      <w:r w:rsidR="00667507" w:rsidRPr="00AA6F8A">
        <w:rPr>
          <w:lang w:val="en-GB"/>
        </w:rPr>
        <w:t xml:space="preserve">were tested across </w:t>
      </w:r>
      <w:r w:rsidR="001C6E88" w:rsidRPr="00AA6F8A">
        <w:rPr>
          <w:lang w:val="en-GB"/>
        </w:rPr>
        <w:t xml:space="preserve">418 </w:t>
      </w:r>
      <w:r w:rsidR="00667507" w:rsidRPr="00AA6F8A">
        <w:rPr>
          <w:lang w:val="en-GB"/>
        </w:rPr>
        <w:t xml:space="preserve">traits. The model fit the data better (had a higher likelihood) </w:t>
      </w:r>
      <w:r w:rsidR="00D728F1" w:rsidRPr="00AA6F8A">
        <w:rPr>
          <w:lang w:val="en-GB"/>
        </w:rPr>
        <w:t>21</w:t>
      </w:r>
      <w:r w:rsidR="00820673" w:rsidRPr="00AA6F8A">
        <w:rPr>
          <w:lang w:val="en-GB"/>
        </w:rPr>
        <w:t>6</w:t>
      </w:r>
      <w:r w:rsidR="00D728F1" w:rsidRPr="00AA6F8A">
        <w:rPr>
          <w:lang w:val="en-GB"/>
        </w:rPr>
        <w:t xml:space="preserve"> </w:t>
      </w:r>
      <w:r w:rsidR="00667507" w:rsidRPr="00AA6F8A">
        <w:rPr>
          <w:lang w:val="en-GB"/>
        </w:rPr>
        <w:t xml:space="preserve">times for the blanket model and </w:t>
      </w:r>
      <w:r w:rsidR="00D728F1" w:rsidRPr="00AA6F8A">
        <w:rPr>
          <w:lang w:val="en-GB"/>
        </w:rPr>
        <w:t>20</w:t>
      </w:r>
      <w:r w:rsidR="00820673" w:rsidRPr="00AA6F8A">
        <w:rPr>
          <w:lang w:val="en-GB"/>
        </w:rPr>
        <w:t>2</w:t>
      </w:r>
      <w:r w:rsidR="00D728F1" w:rsidRPr="00AA6F8A">
        <w:rPr>
          <w:lang w:val="en-GB"/>
        </w:rPr>
        <w:t xml:space="preserve"> </w:t>
      </w:r>
      <w:r w:rsidR="00667507" w:rsidRPr="00AA6F8A">
        <w:rPr>
          <w:lang w:val="en-GB"/>
        </w:rPr>
        <w:t xml:space="preserve">times for the grouping model. </w:t>
      </w:r>
      <w:r w:rsidRPr="00AA6F8A">
        <w:rPr>
          <w:lang w:val="en-GB"/>
        </w:rPr>
        <w:t>Thus</w:t>
      </w:r>
      <w:r w:rsidR="00BF1FA4" w:rsidRPr="00AA6F8A">
        <w:rPr>
          <w:lang w:val="en-GB"/>
        </w:rPr>
        <w:t xml:space="preserve"> for almost half the traits treating DNA methylation sites as independent seems to be preferable and</w:t>
      </w:r>
      <w:r w:rsidRPr="00AA6F8A">
        <w:rPr>
          <w:lang w:val="en-GB"/>
        </w:rPr>
        <w:t xml:space="preserve"> even though there is correlation between CpG sites, which allows them to be grouped, it might be that in some groups of correlated sites, individual sites within the group contribute separately to trait variance.</w:t>
      </w:r>
    </w:p>
    <w:p w14:paraId="16A0CCFA" w14:textId="77777777" w:rsidR="003E7880" w:rsidRPr="00AA6F8A" w:rsidRDefault="00CE4BBF">
      <w:pPr>
        <w:pStyle w:val="BodyText"/>
        <w:rPr>
          <w:lang w:val="en-GB"/>
        </w:rPr>
      </w:pPr>
      <w:r w:rsidRPr="00AA6F8A">
        <w:rPr>
          <w:lang w:val="en-GB"/>
        </w:rPr>
        <w:t xml:space="preserve">It’s important to note that the grouping method takes into account correlation between CpGs within 100Kb of each other. Differential methylation at CpG sites may be correlated for a variety of biological reasons, for example, CpGs lying within a transcription factor binding site will be regulated together, but also, they will be correlated with CpGs that lie in other binding sites for that same transcription factor and these may be many </w:t>
      </w:r>
      <w:proofErr w:type="spellStart"/>
      <w:r w:rsidRPr="00AA6F8A">
        <w:rPr>
          <w:lang w:val="en-GB"/>
        </w:rPr>
        <w:t>megabases</w:t>
      </w:r>
      <w:proofErr w:type="spellEnd"/>
      <w:r w:rsidRPr="00AA6F8A">
        <w:rPr>
          <w:lang w:val="en-GB"/>
        </w:rPr>
        <w:t xml:space="preserve"> away. This is relevant to the relationship between DNA methylation and complex traits because transcription factor regulation might be the link between complex traits and DNA methylation. Even though grouping CpG sites might yet be the best way to model the relationship between DNA methylation and complex traits, the optimum way to group sites is unknown and will likely change depending on the trait of interest.</w:t>
      </w:r>
    </w:p>
    <w:p w14:paraId="31E45402" w14:textId="77777777" w:rsidR="003E7880" w:rsidRPr="00AA6F8A" w:rsidRDefault="00CE4BBF">
      <w:pPr>
        <w:pStyle w:val="Heading3"/>
        <w:rPr>
          <w:lang w:val="en-GB"/>
        </w:rPr>
      </w:pPr>
      <w:bookmarkStart w:id="146" w:name="limitations"/>
      <w:bookmarkEnd w:id="146"/>
      <w:r w:rsidRPr="00AA6F8A">
        <w:rPr>
          <w:lang w:val="en-GB"/>
        </w:rPr>
        <w:t>Limitations</w:t>
      </w:r>
    </w:p>
    <w:p w14:paraId="1F77AB9E" w14:textId="10C65782" w:rsidR="003E7880" w:rsidRPr="00AA6F8A" w:rsidRDefault="00CE4BBF">
      <w:pPr>
        <w:pStyle w:val="FirstParagraph"/>
        <w:rPr>
          <w:lang w:val="en-GB"/>
        </w:rPr>
      </w:pPr>
      <w:r w:rsidRPr="00AA6F8A">
        <w:rPr>
          <w:lang w:val="en-GB"/>
        </w:rPr>
        <w:t xml:space="preserve">The main limitation of the study is the small sample size (N = 940) to estimate the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This meant the precision of our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were very low and so our power to assess </w:t>
      </w:r>
      <w:r w:rsidR="00275FC1" w:rsidRPr="00AA6F8A">
        <w:rPr>
          <w:lang w:val="en-GB"/>
        </w:rPr>
        <w:lastRenderedPageBreak/>
        <w:t xml:space="preserve">their </w:t>
      </w:r>
      <w:r w:rsidRPr="00AA6F8A">
        <w:rPr>
          <w:lang w:val="en-GB"/>
        </w:rPr>
        <w:t xml:space="preserve">ability to predict number of DMPs and find individual trait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values was low. To circumvent this problem, we assess trends across multiple traits and do not make strong conclusions for any one trait.</w:t>
      </w:r>
    </w:p>
    <w:p w14:paraId="4CFF8C89" w14:textId="3AFC2153" w:rsidR="003E7880" w:rsidRPr="00AA6F8A" w:rsidRDefault="00A833DE">
      <w:pPr>
        <w:pStyle w:val="BodyText"/>
        <w:rPr>
          <w:lang w:val="en-GB"/>
        </w:rPr>
      </w:pPr>
      <w:r w:rsidRPr="00AA6F8A">
        <w:rPr>
          <w:lang w:val="en-GB"/>
        </w:rPr>
        <w:t xml:space="preserve">As mentioned previously the HM450 </w:t>
      </w:r>
      <w:proofErr w:type="spellStart"/>
      <w:r w:rsidRPr="00AA6F8A">
        <w:rPr>
          <w:lang w:val="en-GB"/>
        </w:rPr>
        <w:t>BeadChip</w:t>
      </w:r>
      <w:proofErr w:type="spellEnd"/>
      <w:r w:rsidRPr="00AA6F8A">
        <w:rPr>
          <w:lang w:val="en-GB"/>
        </w:rPr>
        <w:t xml:space="preserve"> captures a small percentage of the total DNA methylome</w:t>
      </w:r>
      <w:r w:rsidR="003B3FBE" w:rsidRPr="00AA6F8A">
        <w:rPr>
          <w:lang w:val="en-GB"/>
        </w:rPr>
        <w:t xml:space="preserve"> and h</w:t>
      </w:r>
      <w:r w:rsidR="003B3FBE" w:rsidRPr="00AA6F8A">
        <w:rPr>
          <w:vertAlign w:val="superscript"/>
          <w:lang w:val="en-GB"/>
        </w:rPr>
        <w:t>2</w:t>
      </w:r>
      <w:r w:rsidR="003B3FBE" w:rsidRPr="00AA6F8A">
        <w:rPr>
          <w:vertAlign w:val="subscript"/>
          <w:lang w:val="en-GB"/>
        </w:rPr>
        <w:t>EWAS</w:t>
      </w:r>
      <w:r w:rsidR="003B3FBE" w:rsidRPr="00AA6F8A">
        <w:rPr>
          <w:lang w:val="en-GB"/>
        </w:rPr>
        <w:t xml:space="preserve"> estimates will likely vary upon assaying more DNA methylation sites</w:t>
      </w:r>
      <w:r w:rsidRPr="00AA6F8A">
        <w:rPr>
          <w:lang w:val="en-GB"/>
        </w:rPr>
        <w:t xml:space="preserve">. </w:t>
      </w:r>
      <w:r w:rsidR="00CE4BBF" w:rsidRPr="00AA6F8A">
        <w:rPr>
          <w:lang w:val="en-GB"/>
        </w:rPr>
        <w:t xml:space="preserve">Furthermore, when measuring more </w:t>
      </w:r>
      <w:r w:rsidR="003B3FBE" w:rsidRPr="00AA6F8A">
        <w:rPr>
          <w:lang w:val="en-GB"/>
        </w:rPr>
        <w:t>sites,</w:t>
      </w:r>
      <w:r w:rsidRPr="00AA6F8A">
        <w:rPr>
          <w:lang w:val="en-GB"/>
        </w:rPr>
        <w:t xml:space="preserve"> </w:t>
      </w:r>
      <w:r w:rsidR="00CE4BBF" w:rsidRPr="00AA6F8A">
        <w:rPr>
          <w:lang w:val="en-GB"/>
        </w:rPr>
        <w:t>it might be that one of the models fits the data better. Nevertheless, the results of this study can still give evidence towards the hypothesis that differential methylation at many sites across the genome each contribute minimally to the overall association between the methylome and a complex trait.</w:t>
      </w:r>
    </w:p>
    <w:p w14:paraId="02BF5032" w14:textId="3E940BDC" w:rsidR="003E7880" w:rsidRPr="00AA6F8A" w:rsidRDefault="00CE4BBF">
      <w:pPr>
        <w:pStyle w:val="BodyText"/>
        <w:rPr>
          <w:lang w:val="en-GB"/>
        </w:rPr>
      </w:pPr>
      <w:r w:rsidRPr="00AA6F8A">
        <w:rPr>
          <w:lang w:val="en-GB"/>
        </w:rPr>
        <w:t xml:space="preserve">Unlike germline genetic variants, there is intra-individual (between </w:t>
      </w:r>
      <w:commentRangeStart w:id="147"/>
      <w:r w:rsidRPr="00AA6F8A">
        <w:rPr>
          <w:lang w:val="en-GB"/>
        </w:rPr>
        <w:t>tissue</w:t>
      </w:r>
      <w:commentRangeEnd w:id="147"/>
      <w:r w:rsidR="0072090C">
        <w:rPr>
          <w:rStyle w:val="CommentReference"/>
        </w:rPr>
        <w:commentReference w:id="147"/>
      </w:r>
      <w:r w:rsidRPr="00AA6F8A">
        <w:rPr>
          <w:lang w:val="en-GB"/>
        </w:rPr>
        <w:t xml:space="preserve">) DNA methylation variation </w:t>
      </w:r>
      <w:r w:rsidR="0000734E" w:rsidRPr="00AA6F8A">
        <w:rPr>
          <w:lang w:val="en-GB"/>
        </w:rPr>
        <w:fldChar w:fldCharType="begin" w:fldLock="1"/>
      </w:r>
      <w:r w:rsidR="0000734E" w:rsidRPr="00AA6F8A">
        <w:rPr>
          <w:lang w:val="en-GB"/>
        </w:rPr>
        <w:instrText>ADDIN CSL_CITATION {"citationItems":[{"id":"ITEM-1","itemData":{"DOI":"10.1371/journal.pgen.1006105","ISSN":"1553-7404","abstract":"Epigenome-wide association studies represent one means of applying genome-wide assays to identify molecular events that could be associated with human phenotypes. The epigenome is especially intriguing as a target for study, as epigenetic regulatory processes are, by definition, heritable from parent to daughter cells and are found to have transcriptional regulatory properties. As such, the epigenome is an attractive candidate for mediating long-term responses to cellular stimuli, such as environmental effects modifying disease risk. Such epigenomic studies represent a broader category of disease -omics, which suffer from multiple problems in design and execution that severely limit their interpretability. Here we define many of the problems with current epigenomic studies and propose solutions that can be applied to allow this and other disease -omics studies to achieve their potential for generating valuable insights.","author":[{"dropping-particle":"","family":"Birney","given":"Ewan","non-dropping-particle":"","parse-names":false,"suffix":""},{"dropping-particle":"","family":"Smith","given":"George Davey","non-dropping-particle":"","parse-names":false,"suffix":""},{"dropping-particle":"","family":"Greally","given":"John M.","non-dropping-particle":"","parse-names":false,"suffix":""}],"container-title":"PLOS Genetics","editor":[{"dropping-particle":"","family":"Barsh","given":"Gregory S.","non-dropping-particle":"","parse-names":false,"suffix":""}],"id":"ITEM-1","issue":"6","issued":{"date-parts":[["2016","6","23"]]},"page":"e1006105","publisher":"Public Library of Science","title":"Epigenome-wide Association Studies and the Interpretation of Disease -Omics","type":"article-journal","volume":"12"},"uris":["http://www.mendeley.com/documents/?uuid=3a791712-4af0-32e9-a3e3-886e542c12b4"]},{"id":"ITEM-2","itemData":{"ISSN":"1471-0056","author":[{"dropping-particle":"","family":"Rakyan","given":"Vardhman K","non-dropping-particle":"","parse-names":false,"suffix":""},{"dropping-particle":"","family":"Down","given":"Thomas A","non-dropping-particle":"","parse-names":false,"suffix":""},{"dropping-particle":"","family":"Balding","given":"David J","non-dropping-particle":"","parse-names":false,"suffix":""},{"dropping-particle":"","family":"Beck","given":"Stephan","non-dropping-particle":"","parse-names":false,"suffix":""}],"container-title":"Nat Rev Genet","id":"ITEM-2","issue":"8","issued":{"date-parts":[["2011","8"]]},"note":"10.1038/nrg3000","page":"529-541","publisher":"Nature Publishing Group, a division of Macmillan Publishers Limited. All Rights Reserved.","title":"Epigenome-wide association studies for common human diseases","type":"article-journal","volume":"12"},"uris":["http://www.mendeley.com/documents/?uuid=5e764537-12e6-461b-9213-d09f13013df4"]}],"mendeley":{"formattedCitation":"[1], [2]","plainTextFormattedCitation":"[1], [2]","previouslyFormattedCitation":"[1], [2]"},"properties":{"noteIndex":0},"schema":"https://github.com/citation-style-language/schema/raw/master/csl-citation.json"}</w:instrText>
      </w:r>
      <w:r w:rsidR="0000734E" w:rsidRPr="00AA6F8A">
        <w:rPr>
          <w:lang w:val="en-GB"/>
        </w:rPr>
        <w:fldChar w:fldCharType="separate"/>
      </w:r>
      <w:r w:rsidR="0000734E" w:rsidRPr="00AA6F8A">
        <w:rPr>
          <w:noProof/>
          <w:lang w:val="en-GB"/>
        </w:rPr>
        <w:t>[1], [2]</w:t>
      </w:r>
      <w:r w:rsidR="0000734E" w:rsidRPr="00AA6F8A">
        <w:rPr>
          <w:lang w:val="en-GB"/>
        </w:rPr>
        <w:fldChar w:fldCharType="end"/>
      </w:r>
      <w:r w:rsidRPr="00AA6F8A">
        <w:rPr>
          <w:lang w:val="en-GB"/>
        </w:rPr>
        <w:t xml:space="preserve">. </w:t>
      </w:r>
      <w:r w:rsidR="0000734E" w:rsidRPr="00AA6F8A">
        <w:rPr>
          <w:lang w:val="en-GB"/>
        </w:rPr>
        <w:t>Thus,</w:t>
      </w:r>
      <w:r w:rsidRPr="00AA6F8A">
        <w:rPr>
          <w:lang w:val="en-GB"/>
        </w:rPr>
        <w:t xml:space="preserve"> it is to be expected that the variation of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estimates across traits is partly a product of the tissue of choice (here blood). However, within the tissue biologically pertinent to the complex trait of interest, the number of pathways that </w:t>
      </w:r>
      <w:r w:rsidR="00DB3DC1" w:rsidRPr="00AA6F8A">
        <w:rPr>
          <w:lang w:val="en-GB"/>
        </w:rPr>
        <w:t>associate with</w:t>
      </w:r>
      <w:r w:rsidRPr="00AA6F8A">
        <w:rPr>
          <w:lang w:val="en-GB"/>
        </w:rPr>
        <w:t xml:space="preserve"> variation in that trait is likely to remain high, for example there are many processes </w:t>
      </w:r>
      <w:r w:rsidR="00DB3DC1" w:rsidRPr="00AA6F8A">
        <w:rPr>
          <w:lang w:val="en-GB"/>
        </w:rPr>
        <w:t xml:space="preserve">affecting, or affected by, </w:t>
      </w:r>
      <w:r w:rsidRPr="00AA6F8A">
        <w:rPr>
          <w:lang w:val="en-GB"/>
        </w:rPr>
        <w:t xml:space="preserve">cancer development </w:t>
      </w:r>
      <w:r w:rsidR="0000734E" w:rsidRPr="00AA6F8A">
        <w:rPr>
          <w:lang w:val="en-GB"/>
        </w:rPr>
        <w:fldChar w:fldCharType="begin" w:fldLock="1"/>
      </w:r>
      <w:r w:rsidR="00E2245E" w:rsidRPr="00AA6F8A">
        <w:rPr>
          <w:lang w:val="en-GB"/>
        </w:rPr>
        <w:instrText>ADDIN CSL_CITATION {"citationItems":[{"id":"ITEM-1","itemData":{"DOI":"10.1016/j.cell.2011.02.013","ISBN":"1097-4172 (Electronic)\\r0092-8674 (Linking)","ISSN":"00928674","PMID":"21376230","abstract":"The hallmarks of cancer comprise six biological capabilities acquired during the multistep development of human tumors. The hallmarks constitute an organizing principle for rationalizing the complexities of neoplastic disease. They include sustaining proliferative signaling, evading growth suppressors, resisting cell death, enabling replicative immortality, inducing angiogenesis, and activating invasion and metastasis. Underlying these hallmarks are genome instability, which generates the genetic diversity that expedites their acquisition, and inflammation, which fosters multiple hallmark functions. Conceptual progress in the last decade has added two emerging hallmarks of potential generality to this list - reprogramming of energy metabolism and evading immune destruction. In addition to cancer cells, tumors exhibit another dimension of complexity: they contain a repertoire of recruited, ostensibly normal cells that contribute to the acquisition of hallmark traits by creating the \"tumor microenvironment.\" Recognition of the widespread applicability of these concepts will increasingly affect the development of new means to treat human cancer. © 2011 Elsevier Inc.","author":[{"dropping-particle":"","family":"Hanahan","given":"Douglas","non-dropping-particle":"","parse-names":false,"suffix":""},{"dropping-particle":"","family":"Weinberg","given":"Robert A.","non-dropping-particle":"","parse-names":false,"suffix":""}],"container-title":"Cell","id":"ITEM-1","issue":"5","issued":{"date-parts":[["2011"]]},"page":"646-674","title":"Hallmarks of cancer: The next generation","type":"article","volume":"144"},"uris":["http://www.mendeley.com/documents/?uuid=58ec4136-0652-4ddd-b58c-3565d045bef2"]}],"mendeley":{"formattedCitation":"[26]","plainTextFormattedCitation":"[26]","previouslyFormattedCitation":"[25]"},"properties":{"noteIndex":0},"schema":"https://github.com/citation-style-language/schema/raw/master/csl-citation.json"}</w:instrText>
      </w:r>
      <w:r w:rsidR="0000734E" w:rsidRPr="00AA6F8A">
        <w:rPr>
          <w:lang w:val="en-GB"/>
        </w:rPr>
        <w:fldChar w:fldCharType="separate"/>
      </w:r>
      <w:r w:rsidR="00E2245E" w:rsidRPr="00AA6F8A">
        <w:rPr>
          <w:noProof/>
          <w:lang w:val="en-GB"/>
        </w:rPr>
        <w:t>[26]</w:t>
      </w:r>
      <w:r w:rsidR="0000734E" w:rsidRPr="00AA6F8A">
        <w:rPr>
          <w:lang w:val="en-GB"/>
        </w:rPr>
        <w:fldChar w:fldCharType="end"/>
      </w:r>
      <w:r w:rsidRPr="00AA6F8A">
        <w:rPr>
          <w:lang w:val="en-GB"/>
        </w:rPr>
        <w:t>. Thus, it would still be expected that differential methylation at many CpG sites each associate with a trait, but the effect sizes are small.</w:t>
      </w:r>
      <w:r w:rsidR="00897C70" w:rsidRPr="00AA6F8A">
        <w:rPr>
          <w:lang w:val="en-GB"/>
        </w:rPr>
        <w:t xml:space="preserve"> </w:t>
      </w:r>
      <w:commentRangeStart w:id="148"/>
      <w:r w:rsidR="00897C70" w:rsidRPr="00AA6F8A">
        <w:rPr>
          <w:lang w:val="en-GB"/>
        </w:rPr>
        <w:t xml:space="preserve">DNA methylation also varies temporally, therefore a low </w:t>
      </w:r>
      <w:r w:rsidR="0082329E" w:rsidRPr="00AA6F8A">
        <w:rPr>
          <w:lang w:val="en-GB"/>
        </w:rPr>
        <w:t>h</w:t>
      </w:r>
      <w:r w:rsidR="0082329E" w:rsidRPr="00AA6F8A">
        <w:rPr>
          <w:vertAlign w:val="superscript"/>
          <w:lang w:val="en-GB"/>
        </w:rPr>
        <w:t>2</w:t>
      </w:r>
      <w:r w:rsidR="0082329E" w:rsidRPr="00AA6F8A">
        <w:rPr>
          <w:vertAlign w:val="subscript"/>
          <w:lang w:val="en-GB"/>
        </w:rPr>
        <w:t>EWAS</w:t>
      </w:r>
      <w:r w:rsidR="00897C70" w:rsidRPr="00AA6F8A">
        <w:rPr>
          <w:lang w:val="en-GB"/>
        </w:rPr>
        <w:t xml:space="preserve"> at one timepoint may not apply to other timepoints.</w:t>
      </w:r>
      <w:commentRangeEnd w:id="148"/>
      <w:r w:rsidR="00606020">
        <w:rPr>
          <w:rStyle w:val="CommentReference"/>
        </w:rPr>
        <w:commentReference w:id="148"/>
      </w:r>
    </w:p>
    <w:p w14:paraId="26F766B2" w14:textId="4B6B47A0" w:rsidR="003B3FBE" w:rsidRPr="00AA6F8A" w:rsidRDefault="00897C70">
      <w:pPr>
        <w:pStyle w:val="BodyText"/>
        <w:rPr>
          <w:lang w:val="en-GB"/>
        </w:rPr>
      </w:pPr>
      <w:r w:rsidRPr="00AA6F8A">
        <w:rPr>
          <w:lang w:val="en-GB"/>
        </w:rPr>
        <w:t xml:space="preserve">The </w:t>
      </w:r>
      <w:ins w:id="149" w:author="Nicholas Timpson" w:date="2020-06-12T19:03:00Z">
        <w:r w:rsidR="008B7BD8">
          <w:rPr>
            <w:lang w:val="en-GB"/>
          </w:rPr>
          <w:t xml:space="preserve">factors important for the </w:t>
        </w:r>
      </w:ins>
      <w:r w:rsidRPr="00AA6F8A">
        <w:rPr>
          <w:lang w:val="en-GB"/>
        </w:rPr>
        <w:t xml:space="preserve">correlation structure of DNA methylation data </w:t>
      </w:r>
      <w:del w:id="150" w:author="Nicholas Timpson" w:date="2020-06-12T19:03:00Z">
        <w:r w:rsidRPr="00AA6F8A" w:rsidDel="008B7BD8">
          <w:rPr>
            <w:lang w:val="en-GB"/>
          </w:rPr>
          <w:delText>is less clear</w:delText>
        </w:r>
      </w:del>
      <w:ins w:id="151" w:author="Nicholas Timpson" w:date="2020-06-12T19:03:00Z">
        <w:r w:rsidR="008B7BD8">
          <w:rPr>
            <w:lang w:val="en-GB"/>
          </w:rPr>
          <w:t>are less known</w:t>
        </w:r>
      </w:ins>
      <w:r w:rsidRPr="00AA6F8A">
        <w:rPr>
          <w:lang w:val="en-GB"/>
        </w:rPr>
        <w:t xml:space="preserve"> than th</w:t>
      </w:r>
      <w:ins w:id="152" w:author="Nicholas Timpson" w:date="2020-06-12T19:03:00Z">
        <w:r w:rsidR="008B7BD8">
          <w:rPr>
            <w:lang w:val="en-GB"/>
          </w:rPr>
          <w:t>ose for</w:t>
        </w:r>
      </w:ins>
      <w:del w:id="153" w:author="Nicholas Timpson" w:date="2020-06-12T19:03:00Z">
        <w:r w:rsidRPr="00AA6F8A" w:rsidDel="008B7BD8">
          <w:rPr>
            <w:lang w:val="en-GB"/>
          </w:rPr>
          <w:delText>e</w:delText>
        </w:r>
      </w:del>
      <w:r w:rsidRPr="00AA6F8A">
        <w:rPr>
          <w:lang w:val="en-GB"/>
        </w:rPr>
        <w:t xml:space="preserve"> linkage disequilibrium structure of genetic variants. Therefore, when applying models, such as the grouping model here, that aim to account for correlation of neighbouring DNA methylation sites, we may be missing some of the important structure captured for example by trans-correlations (over 1Mb). A model that estimates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by incorporating all of the underlying correlation of DNA methylation data may therefore outperform both models tested here.</w:t>
      </w:r>
    </w:p>
    <w:p w14:paraId="00743B46" w14:textId="77777777" w:rsidR="003E7880" w:rsidRPr="00AA6F8A" w:rsidRDefault="00CE4BBF">
      <w:pPr>
        <w:pStyle w:val="Heading2"/>
        <w:rPr>
          <w:lang w:val="en-GB"/>
        </w:rPr>
      </w:pPr>
      <w:bookmarkStart w:id="154" w:name="conclusion"/>
      <w:bookmarkEnd w:id="154"/>
      <w:r w:rsidRPr="00AA6F8A">
        <w:rPr>
          <w:lang w:val="en-GB"/>
        </w:rPr>
        <w:t>Conclusion</w:t>
      </w:r>
    </w:p>
    <w:p w14:paraId="63EF9D40" w14:textId="5152D4FC" w:rsidR="003E7880" w:rsidRPr="00AA6F8A" w:rsidRDefault="006472C6" w:rsidP="00997F8F">
      <w:pPr>
        <w:pStyle w:val="FirstParagraph"/>
        <w:rPr>
          <w:lang w:val="en-GB"/>
        </w:rPr>
      </w:pPr>
      <w:r w:rsidRPr="00AA6F8A">
        <w:rPr>
          <w:lang w:val="en-GB"/>
        </w:rPr>
        <w:t>Overall, the number of traits with</w:t>
      </w:r>
      <w:r w:rsidR="003B3FBE" w:rsidRPr="00AA6F8A">
        <w:rPr>
          <w:lang w:val="en-GB"/>
        </w:rPr>
        <w:t xml:space="preserve"> good</w:t>
      </w:r>
      <w:r w:rsidRPr="00AA6F8A">
        <w:rPr>
          <w:lang w:val="en-GB"/>
        </w:rPr>
        <w:t xml:space="preserve"> evidence for </w:t>
      </w:r>
      <w:r w:rsidR="0082329E" w:rsidRPr="00AA6F8A">
        <w:rPr>
          <w:lang w:val="en-GB"/>
        </w:rPr>
        <w:t>h</w:t>
      </w:r>
      <w:r w:rsidR="0082329E" w:rsidRPr="00AA6F8A">
        <w:rPr>
          <w:vertAlign w:val="superscript"/>
          <w:lang w:val="en-GB"/>
        </w:rPr>
        <w:t>2</w:t>
      </w:r>
      <w:r w:rsidR="0082329E" w:rsidRPr="00AA6F8A">
        <w:rPr>
          <w:vertAlign w:val="subscript"/>
          <w:lang w:val="en-GB"/>
        </w:rPr>
        <w:t>EWAS</w:t>
      </w:r>
      <w:r w:rsidRPr="00AA6F8A">
        <w:rPr>
          <w:lang w:val="en-GB"/>
        </w:rPr>
        <w:t xml:space="preserve"> &gt; 0 was low</w:t>
      </w:r>
      <w:r w:rsidR="00D728F1" w:rsidRPr="00AA6F8A">
        <w:rPr>
          <w:lang w:val="en-GB"/>
        </w:rPr>
        <w:t xml:space="preserve"> (none met the threshold FDR &lt; 0.05)</w:t>
      </w:r>
      <w:r w:rsidRPr="00AA6F8A">
        <w:rPr>
          <w:lang w:val="en-GB"/>
        </w:rPr>
        <w:t xml:space="preserve"> </w:t>
      </w:r>
      <w:commentRangeStart w:id="155"/>
      <w:commentRangeStart w:id="156"/>
      <w:r w:rsidRPr="00AA6F8A">
        <w:rPr>
          <w:lang w:val="en-GB"/>
        </w:rPr>
        <w:t>and the values cent</w:t>
      </w:r>
      <w:del w:id="157" w:author="Nicholas Timpson" w:date="2020-06-12T19:04:00Z">
        <w:r w:rsidRPr="00AA6F8A" w:rsidDel="008B7BD8">
          <w:rPr>
            <w:lang w:val="en-GB"/>
          </w:rPr>
          <w:delText>e</w:delText>
        </w:r>
      </w:del>
      <w:r w:rsidRPr="00AA6F8A">
        <w:rPr>
          <w:lang w:val="en-GB"/>
        </w:rPr>
        <w:t xml:space="preserve">red around 0, </w:t>
      </w:r>
      <w:commentRangeEnd w:id="155"/>
      <w:r w:rsidR="00D00BAB">
        <w:rPr>
          <w:rStyle w:val="CommentReference"/>
        </w:rPr>
        <w:commentReference w:id="155"/>
      </w:r>
      <w:commentRangeEnd w:id="156"/>
      <w:r w:rsidR="001036A4">
        <w:rPr>
          <w:rStyle w:val="CommentReference"/>
        </w:rPr>
        <w:commentReference w:id="156"/>
      </w:r>
      <w:r w:rsidRPr="00AA6F8A">
        <w:rPr>
          <w:lang w:val="en-GB"/>
        </w:rPr>
        <w:t xml:space="preserve">suggesting that for many traits DNA methylation variation as measured on the HM450 </w:t>
      </w:r>
      <w:proofErr w:type="spellStart"/>
      <w:r w:rsidRPr="00AA6F8A">
        <w:rPr>
          <w:lang w:val="en-GB"/>
        </w:rPr>
        <w:t>BeadChip</w:t>
      </w:r>
      <w:proofErr w:type="spellEnd"/>
      <w:r w:rsidRPr="00AA6F8A">
        <w:rPr>
          <w:lang w:val="en-GB"/>
        </w:rPr>
        <w:t xml:space="preserve"> in blood is of little relevance. However, these estimates varied greatly and therefore DNA methylation </w:t>
      </w:r>
      <w:r w:rsidR="001A1D2B" w:rsidRPr="00AA6F8A">
        <w:rPr>
          <w:lang w:val="en-GB"/>
        </w:rPr>
        <w:t xml:space="preserve">measured in this way </w:t>
      </w:r>
      <w:r w:rsidRPr="00AA6F8A">
        <w:rPr>
          <w:lang w:val="en-GB"/>
        </w:rPr>
        <w:t xml:space="preserve">will likely have relevance for </w:t>
      </w:r>
      <w:r w:rsidR="001A1D2B" w:rsidRPr="00AA6F8A">
        <w:rPr>
          <w:lang w:val="en-GB"/>
        </w:rPr>
        <w:t>some</w:t>
      </w:r>
      <w:r w:rsidRPr="00AA6F8A">
        <w:rPr>
          <w:lang w:val="en-GB"/>
        </w:rPr>
        <w:t xml:space="preserve"> traits, for example smoking cigarettes regularly. </w:t>
      </w:r>
      <w:r w:rsidR="001A1D2B" w:rsidRPr="00AA6F8A">
        <w:rPr>
          <w:lang w:val="en-GB"/>
        </w:rPr>
        <w:t xml:space="preserve">Further, these estimates were correlated with the number of DMPs identified, </w:t>
      </w:r>
      <w:r w:rsidR="00CE4BBF" w:rsidRPr="00AA6F8A">
        <w:rPr>
          <w:lang w:val="en-GB"/>
        </w:rPr>
        <w:t>suggest</w:t>
      </w:r>
      <w:r w:rsidR="001A1D2B" w:rsidRPr="00AA6F8A">
        <w:rPr>
          <w:lang w:val="en-GB"/>
        </w:rPr>
        <w:t>ing</w:t>
      </w:r>
      <w:r w:rsidR="00CE4BBF" w:rsidRPr="00AA6F8A">
        <w:rPr>
          <w:lang w:val="en-GB"/>
        </w:rPr>
        <w:t xml:space="preserve"> that for traits whose variance </w:t>
      </w:r>
      <w:r w:rsidR="001A1D2B" w:rsidRPr="00AA6F8A">
        <w:rPr>
          <w:lang w:val="en-GB"/>
        </w:rPr>
        <w:t xml:space="preserve">associates </w:t>
      </w:r>
      <w:r w:rsidR="00CE4BBF" w:rsidRPr="00AA6F8A">
        <w:rPr>
          <w:lang w:val="en-GB"/>
        </w:rPr>
        <w:t xml:space="preserve">with DNA methylation then increasing sample size will yield an increase in the number of CpGs identified in EWAS. </w:t>
      </w:r>
      <w:r w:rsidR="00897C70" w:rsidRPr="00AA6F8A">
        <w:rPr>
          <w:lang w:val="en-GB"/>
        </w:rPr>
        <w:t>W</w:t>
      </w:r>
      <w:r w:rsidR="00CE4BBF" w:rsidRPr="00AA6F8A">
        <w:rPr>
          <w:lang w:val="en-GB"/>
        </w:rPr>
        <w:t>e</w:t>
      </w:r>
      <w:r w:rsidR="00897C70" w:rsidRPr="00AA6F8A">
        <w:rPr>
          <w:lang w:val="en-GB"/>
        </w:rPr>
        <w:t xml:space="preserve"> also</w:t>
      </w:r>
      <w:r w:rsidR="00CE4BBF" w:rsidRPr="00AA6F8A">
        <w:rPr>
          <w:lang w:val="en-GB"/>
        </w:rPr>
        <w:t xml:space="preserve"> provide evidence that there is value in assessing individual CpG-trait associations as opposed to groups of correlated CpG sites within 100Kb. However, this does not preclude the possibility that a more complex model of CpG site correlation may provide a better fit.</w:t>
      </w:r>
      <w:bookmarkStart w:id="158" w:name="supplementary-material"/>
      <w:bookmarkEnd w:id="158"/>
    </w:p>
    <w:p w14:paraId="24C03DE2" w14:textId="4EF0ABDB" w:rsidR="00D06AD7" w:rsidRPr="00AA6F8A" w:rsidRDefault="00D06AD7">
      <w:pPr>
        <w:rPr>
          <w:lang w:val="en-GB"/>
        </w:rPr>
      </w:pPr>
      <w:r w:rsidRPr="00AA6F8A">
        <w:rPr>
          <w:lang w:val="en-GB"/>
        </w:rPr>
        <w:br w:type="page"/>
      </w:r>
    </w:p>
    <w:p w14:paraId="0396A499" w14:textId="77777777" w:rsidR="00DA43EE" w:rsidRPr="00AA6F8A" w:rsidRDefault="00DA43EE" w:rsidP="00DA43EE">
      <w:pPr>
        <w:pStyle w:val="Heading2"/>
        <w:rPr>
          <w:lang w:val="en-GB"/>
        </w:rPr>
      </w:pPr>
      <w:r w:rsidRPr="00AA6F8A">
        <w:rPr>
          <w:lang w:val="en-GB"/>
        </w:rPr>
        <w:lastRenderedPageBreak/>
        <w:t>Acknowledgements</w:t>
      </w:r>
    </w:p>
    <w:p w14:paraId="234A48C1" w14:textId="0308AD31" w:rsidR="00DA43EE" w:rsidRPr="00AA6F8A" w:rsidRDefault="00DA43EE" w:rsidP="00DA43EE">
      <w:pPr>
        <w:rPr>
          <w:lang w:val="en-GB"/>
        </w:rPr>
      </w:pPr>
      <w:r w:rsidRPr="00AA6F8A">
        <w:rPr>
          <w:lang w:val="en-GB"/>
        </w:rPr>
        <w:t>We are extremely grateful to all the families who took part in the Avon Longitudinal Study of Parents and Children the midwives for their help in recruiting them, and the whole ALSPAC team, which includes interviewers, computer and laboratory technicians, clerical workers, research scientists, volunteers, managers, receptionists and nurses.</w:t>
      </w:r>
    </w:p>
    <w:p w14:paraId="73D5E5C8" w14:textId="77777777" w:rsidR="00DA43EE" w:rsidRPr="00AA6F8A" w:rsidRDefault="00DA43EE" w:rsidP="00DA43EE">
      <w:pPr>
        <w:pStyle w:val="Heading2"/>
        <w:rPr>
          <w:lang w:val="en-GB"/>
        </w:rPr>
      </w:pPr>
      <w:commentRangeStart w:id="159"/>
      <w:r w:rsidRPr="00AA6F8A">
        <w:rPr>
          <w:lang w:val="en-GB"/>
        </w:rPr>
        <w:t>Funding</w:t>
      </w:r>
      <w:commentRangeEnd w:id="159"/>
      <w:r w:rsidRPr="00AA6F8A">
        <w:rPr>
          <w:rStyle w:val="CommentReference"/>
          <w:rFonts w:asciiTheme="minorHAnsi" w:eastAsiaTheme="minorHAnsi" w:hAnsiTheme="minorHAnsi" w:cstheme="minorBidi"/>
          <w:b w:val="0"/>
          <w:bCs w:val="0"/>
          <w:color w:val="auto"/>
          <w:lang w:val="en-GB"/>
        </w:rPr>
        <w:commentReference w:id="159"/>
      </w:r>
    </w:p>
    <w:p w14:paraId="6FDD2968" w14:textId="5FE48CF1" w:rsidR="00DA43EE" w:rsidRPr="00AA6F8A" w:rsidRDefault="00DA43EE" w:rsidP="00DA43EE">
      <w:pPr>
        <w:rPr>
          <w:lang w:val="en-GB"/>
        </w:rPr>
      </w:pPr>
      <w:r w:rsidRPr="00AA6F8A">
        <w:rPr>
          <w:lang w:val="en-GB"/>
        </w:rPr>
        <w:t>This work was partly supported by a Wellcome Trust PhD studentship to T.B. (203746).</w:t>
      </w:r>
      <w:r w:rsidR="00E273FC" w:rsidRPr="00AA6F8A">
        <w:rPr>
          <w:lang w:val="en-GB"/>
        </w:rPr>
        <w:t xml:space="preserve"> D.S. is funded by the European Union’s Horizon 2020 Research and Innovation Programme under the Marie </w:t>
      </w:r>
      <w:proofErr w:type="spellStart"/>
      <w:r w:rsidR="00E273FC" w:rsidRPr="00AA6F8A">
        <w:rPr>
          <w:lang w:val="en-GB"/>
        </w:rPr>
        <w:t>Skłodowska</w:t>
      </w:r>
      <w:proofErr w:type="spellEnd"/>
      <w:r w:rsidR="00E273FC" w:rsidRPr="00AA6F8A">
        <w:rPr>
          <w:lang w:val="en-GB"/>
        </w:rPr>
        <w:t>-Curie grant agreement no. 754513, by Aarhus University Research Foundation (AUFF) and by the Independent Research Fund Denmark under Project no. 7025-00094B.</w:t>
      </w:r>
      <w:r w:rsidRPr="00AA6F8A">
        <w:rPr>
          <w:lang w:val="en-GB"/>
        </w:rPr>
        <w:t xml:space="preserve"> This work was also supported by the UK Medical Research Council (</w:t>
      </w:r>
      <w:ins w:id="160" w:author="Tom Gaunt" w:date="2020-05-18T15:52:00Z">
        <w:r w:rsidR="00EF78A0">
          <w:rPr>
            <w:lang w:val="en-GB"/>
          </w:rPr>
          <w:t>MC_UU_00011/1, MC_UU_00011/</w:t>
        </w:r>
        <w:r w:rsidR="0008548D">
          <w:rPr>
            <w:lang w:val="en-GB"/>
          </w:rPr>
          <w:t xml:space="preserve">4, </w:t>
        </w:r>
      </w:ins>
      <w:r w:rsidRPr="00AA6F8A">
        <w:rPr>
          <w:lang w:val="en-GB"/>
        </w:rPr>
        <w:t>MC_UU_12013/1</w:t>
      </w:r>
      <w:r w:rsidR="00BC75CD" w:rsidRPr="00AA6F8A">
        <w:rPr>
          <w:lang w:val="en-GB"/>
        </w:rPr>
        <w:t xml:space="preserve">, </w:t>
      </w:r>
      <w:r w:rsidRPr="00AA6F8A">
        <w:rPr>
          <w:lang w:val="en-GB"/>
        </w:rPr>
        <w:t>MC_UU_12013/2</w:t>
      </w:r>
      <w:r w:rsidR="00BC75CD" w:rsidRPr="00AA6F8A">
        <w:rPr>
          <w:lang w:val="en-GB"/>
        </w:rPr>
        <w:t xml:space="preserve"> and MC_UU_12013/4</w:t>
      </w:r>
      <w:r w:rsidRPr="00AA6F8A">
        <w:rPr>
          <w:lang w:val="en-GB"/>
        </w:rPr>
        <w:t xml:space="preserve">), which funds a Unit at the University of Bristol where </w:t>
      </w:r>
      <w:del w:id="161" w:author="Tom Gaunt" w:date="2020-05-18T15:53:00Z">
        <w:r w:rsidRPr="00AA6F8A" w:rsidDel="00DB0311">
          <w:rPr>
            <w:lang w:val="en-GB"/>
          </w:rPr>
          <w:delText xml:space="preserve">all </w:delText>
        </w:r>
      </w:del>
      <w:ins w:id="162" w:author="Tom Gaunt" w:date="2020-05-18T15:53:00Z">
        <w:r w:rsidR="00DB0311">
          <w:rPr>
            <w:lang w:val="en-GB"/>
          </w:rPr>
          <w:t xml:space="preserve">TB, </w:t>
        </w:r>
        <w:r w:rsidR="0003550E">
          <w:rPr>
            <w:lang w:val="en-GB"/>
          </w:rPr>
          <w:t>TRG, NJT and GH</w:t>
        </w:r>
        <w:r w:rsidR="00DB0311" w:rsidRPr="00AA6F8A">
          <w:rPr>
            <w:lang w:val="en-GB"/>
          </w:rPr>
          <w:t xml:space="preserve"> </w:t>
        </w:r>
      </w:ins>
      <w:del w:id="163" w:author="Tom Gaunt" w:date="2020-05-18T15:53:00Z">
        <w:r w:rsidRPr="00AA6F8A" w:rsidDel="0003550E">
          <w:rPr>
            <w:lang w:val="en-GB"/>
          </w:rPr>
          <w:delText xml:space="preserve">the authors </w:delText>
        </w:r>
      </w:del>
      <w:r w:rsidRPr="00AA6F8A">
        <w:rPr>
          <w:lang w:val="en-GB"/>
        </w:rPr>
        <w:t>work. The UK Medical Research Council and Wellcome (Grant ref: 102215/2/13/2) and the University of Bristol provide core support for ALSPAC. Methylation data in the ALSPAC cohort were generated as part of the UK BBSRC funded (BB/I025751/1 and BB/ I025263/1) Accessible Resource for Integrated Epigenomic Studies (ARIES) [http://www.ariesepigenomics.org.uk]. The phenotype collection was also in part funded by The British Heart Foundation (SP/07/008/24066), Roche Diagnostics and the National Institute for Health Research (NF-SI-0611-10196). A comprehensive list of grants funding is available on the ALSPAC website</w:t>
      </w:r>
    </w:p>
    <w:p w14:paraId="35B88A19" w14:textId="7EE8DBE2" w:rsidR="00DA43EE" w:rsidRPr="00AA6F8A" w:rsidRDefault="00DA43EE" w:rsidP="00DA43EE">
      <w:pPr>
        <w:rPr>
          <w:lang w:val="en-GB"/>
        </w:rPr>
      </w:pPr>
      <w:r w:rsidRPr="00AA6F8A">
        <w:rPr>
          <w:lang w:val="en-GB"/>
        </w:rPr>
        <w:t>(http://www.bristol.ac.uk/alspac/external/documents/grant-acknowledgements.pdf)</w:t>
      </w:r>
    </w:p>
    <w:p w14:paraId="01FDCA54" w14:textId="1783C8BC" w:rsidR="00D06AD7" w:rsidRPr="00AA6F8A" w:rsidRDefault="00D06AD7" w:rsidP="00D06AD7">
      <w:pPr>
        <w:pStyle w:val="Heading2"/>
        <w:rPr>
          <w:lang w:val="en-GB"/>
        </w:rPr>
      </w:pPr>
      <w:r w:rsidRPr="00AA6F8A">
        <w:rPr>
          <w:lang w:val="en-GB"/>
        </w:rPr>
        <w:t xml:space="preserve">References </w:t>
      </w:r>
    </w:p>
    <w:p w14:paraId="0ABB11C1" w14:textId="1D1062F3" w:rsidR="00E2245E" w:rsidRPr="00AA6F8A" w:rsidRDefault="00D06AD7" w:rsidP="00E2245E">
      <w:pPr>
        <w:widowControl w:val="0"/>
        <w:autoSpaceDE w:val="0"/>
        <w:autoSpaceDN w:val="0"/>
        <w:adjustRightInd w:val="0"/>
        <w:spacing w:before="180" w:after="180"/>
        <w:ind w:left="640" w:hanging="640"/>
        <w:rPr>
          <w:rFonts w:ascii="Cambria" w:hAnsi="Cambria" w:cs="Times New Roman"/>
          <w:noProof/>
          <w:lang w:val="en-GB"/>
        </w:rPr>
      </w:pPr>
      <w:r w:rsidRPr="00AA6F8A">
        <w:rPr>
          <w:lang w:val="en-GB"/>
        </w:rPr>
        <w:fldChar w:fldCharType="begin" w:fldLock="1"/>
      </w:r>
      <w:r w:rsidRPr="00AA6F8A">
        <w:rPr>
          <w:lang w:val="en-GB"/>
        </w:rPr>
        <w:instrText xml:space="preserve">ADDIN Mendeley Bibliography CSL_BIBLIOGRAPHY </w:instrText>
      </w:r>
      <w:r w:rsidRPr="00AA6F8A">
        <w:rPr>
          <w:lang w:val="en-GB"/>
        </w:rPr>
        <w:fldChar w:fldCharType="separate"/>
      </w:r>
      <w:r w:rsidR="00E2245E" w:rsidRPr="00AA6F8A">
        <w:rPr>
          <w:rFonts w:ascii="Cambria" w:hAnsi="Cambria" w:cs="Times New Roman"/>
          <w:noProof/>
          <w:lang w:val="en-GB"/>
        </w:rPr>
        <w:t>[1]</w:t>
      </w:r>
      <w:r w:rsidR="00E2245E" w:rsidRPr="00AA6F8A">
        <w:rPr>
          <w:rFonts w:ascii="Cambria" w:hAnsi="Cambria" w:cs="Times New Roman"/>
          <w:noProof/>
          <w:lang w:val="en-GB"/>
        </w:rPr>
        <w:tab/>
        <w:t xml:space="preserve">E. Birney, G. D. Smith, and J. M. Greally, “Epigenome-wide Association Studies and the Interpretation of Disease -Omics,” </w:t>
      </w:r>
      <w:r w:rsidR="00E2245E" w:rsidRPr="00AA6F8A">
        <w:rPr>
          <w:rFonts w:ascii="Cambria" w:hAnsi="Cambria" w:cs="Times New Roman"/>
          <w:i/>
          <w:iCs/>
          <w:noProof/>
          <w:lang w:val="en-GB"/>
        </w:rPr>
        <w:t>PLOS Genet.</w:t>
      </w:r>
      <w:r w:rsidR="00E2245E" w:rsidRPr="00AA6F8A">
        <w:rPr>
          <w:rFonts w:ascii="Cambria" w:hAnsi="Cambria" w:cs="Times New Roman"/>
          <w:noProof/>
          <w:lang w:val="en-GB"/>
        </w:rPr>
        <w:t>, vol. 12, no. 6, p. e1006105, Jun. 2016.</w:t>
      </w:r>
    </w:p>
    <w:p w14:paraId="45A4D3C8"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w:t>
      </w:r>
      <w:r w:rsidRPr="00AA6F8A">
        <w:rPr>
          <w:rFonts w:ascii="Cambria" w:hAnsi="Cambria" w:cs="Times New Roman"/>
          <w:noProof/>
          <w:lang w:val="en-GB"/>
        </w:rPr>
        <w:tab/>
        <w:t xml:space="preserve">V. K. Rakyan, T. A. Down, D. J. Balding, and S. Beck, “Epigenome-wide association studies for common human diseases,” </w:t>
      </w:r>
      <w:r w:rsidRPr="00AA6F8A">
        <w:rPr>
          <w:rFonts w:ascii="Cambria" w:hAnsi="Cambria" w:cs="Times New Roman"/>
          <w:i/>
          <w:iCs/>
          <w:noProof/>
          <w:lang w:val="en-GB"/>
        </w:rPr>
        <w:t>Nat Rev Genet</w:t>
      </w:r>
      <w:r w:rsidRPr="00AA6F8A">
        <w:rPr>
          <w:rFonts w:ascii="Cambria" w:hAnsi="Cambria" w:cs="Times New Roman"/>
          <w:noProof/>
          <w:lang w:val="en-GB"/>
        </w:rPr>
        <w:t>, vol. 12, no. 8, pp. 529–541, Aug. 2011.</w:t>
      </w:r>
    </w:p>
    <w:p w14:paraId="5F5D821C"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[3]</w:t>
      </w:r>
      <w:r w:rsidRPr="00AA6F8A">
        <w:rPr>
          <w:rFonts w:ascii="Cambria" w:hAnsi="Cambria" w:cs="Times New Roman"/>
          <w:noProof/>
          <w:lang w:val="en-GB"/>
        </w:rPr>
        <w:tab/>
        <w:t xml:space="preserve">P. M. Visscher, W. G. Hill, and N. R. Wray, “Heritability in the genomics era - Concepts and misconceptions,” </w:t>
      </w:r>
      <w:r w:rsidRPr="00AA6F8A">
        <w:rPr>
          <w:rFonts w:ascii="Cambria" w:hAnsi="Cambria" w:cs="Times New Roman"/>
          <w:i/>
          <w:iCs/>
          <w:noProof/>
          <w:lang w:val="en-GB"/>
        </w:rPr>
        <w:t>Nature Reviews Genetics</w:t>
      </w:r>
      <w:r w:rsidRPr="00AA6F8A">
        <w:rPr>
          <w:rFonts w:ascii="Cambria" w:hAnsi="Cambria" w:cs="Times New Roman"/>
          <w:noProof/>
          <w:lang w:val="en-GB"/>
        </w:rPr>
        <w:t>. 2008.</w:t>
      </w:r>
    </w:p>
    <w:p w14:paraId="21555FF0"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[4]</w:t>
      </w:r>
      <w:r w:rsidRPr="00AA6F8A">
        <w:rPr>
          <w:rFonts w:ascii="Cambria" w:hAnsi="Cambria" w:cs="Times New Roman"/>
          <w:noProof/>
          <w:lang w:val="en-GB"/>
        </w:rPr>
        <w:tab/>
        <w:t xml:space="preserve">J. Yang </w:t>
      </w:r>
      <w:r w:rsidRPr="00AA6F8A">
        <w:rPr>
          <w:rFonts w:ascii="Cambria" w:hAnsi="Cambria" w:cs="Times New Roman"/>
          <w:i/>
          <w:iCs/>
          <w:noProof/>
          <w:lang w:val="en-GB"/>
        </w:rPr>
        <w:t>et al.</w:t>
      </w:r>
      <w:r w:rsidRPr="00AA6F8A">
        <w:rPr>
          <w:rFonts w:ascii="Cambria" w:hAnsi="Cambria" w:cs="Times New Roman"/>
          <w:noProof/>
          <w:lang w:val="en-GB"/>
        </w:rPr>
        <w:t xml:space="preserve">, “Common SNPs explain a large proportion of heritability for human height,” </w:t>
      </w:r>
      <w:r w:rsidRPr="00AA6F8A">
        <w:rPr>
          <w:rFonts w:ascii="Cambria" w:hAnsi="Cambria" w:cs="Times New Roman"/>
          <w:i/>
          <w:iCs/>
          <w:noProof/>
          <w:lang w:val="en-GB"/>
        </w:rPr>
        <w:t>Nat. Genet.</w:t>
      </w:r>
      <w:r w:rsidRPr="00AA6F8A">
        <w:rPr>
          <w:rFonts w:ascii="Cambria" w:hAnsi="Cambria" w:cs="Times New Roman"/>
          <w:noProof/>
          <w:lang w:val="en-GB"/>
        </w:rPr>
        <w:t>, 2010.</w:t>
      </w:r>
    </w:p>
    <w:p w14:paraId="634E4603"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[5]</w:t>
      </w:r>
      <w:r w:rsidRPr="00AA6F8A">
        <w:rPr>
          <w:rFonts w:ascii="Cambria" w:hAnsi="Cambria" w:cs="Times New Roman"/>
          <w:noProof/>
          <w:lang w:val="en-GB"/>
        </w:rPr>
        <w:tab/>
        <w:t xml:space="preserve">D. Speed, G. Hemani, M. R. Johnson, and D. J. Balding, “Improved heritability estimation from genome-wide SNPs,” </w:t>
      </w:r>
      <w:r w:rsidRPr="00AA6F8A">
        <w:rPr>
          <w:rFonts w:ascii="Cambria" w:hAnsi="Cambria" w:cs="Times New Roman"/>
          <w:i/>
          <w:iCs/>
          <w:noProof/>
          <w:lang w:val="en-GB"/>
        </w:rPr>
        <w:t>Am. J. Hum. Genet.</w:t>
      </w:r>
      <w:r w:rsidRPr="00AA6F8A">
        <w:rPr>
          <w:rFonts w:ascii="Cambria" w:hAnsi="Cambria" w:cs="Times New Roman"/>
          <w:noProof/>
          <w:lang w:val="en-GB"/>
        </w:rPr>
        <w:t>, 2012.</w:t>
      </w:r>
    </w:p>
    <w:p w14:paraId="4CE0DA66"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[6]</w:t>
      </w:r>
      <w:r w:rsidRPr="00AA6F8A">
        <w:rPr>
          <w:rFonts w:ascii="Cambria" w:hAnsi="Cambria" w:cs="Times New Roman"/>
          <w:noProof/>
          <w:lang w:val="en-GB"/>
        </w:rPr>
        <w:tab/>
        <w:t xml:space="preserve">P. a Jones and G. Liang, “Rethinking how DNA methylation patterns are maintained.,” </w:t>
      </w:r>
      <w:r w:rsidRPr="00AA6F8A">
        <w:rPr>
          <w:rFonts w:ascii="Cambria" w:hAnsi="Cambria" w:cs="Times New Roman"/>
          <w:i/>
          <w:iCs/>
          <w:noProof/>
          <w:lang w:val="en-GB"/>
        </w:rPr>
        <w:t>Nat. Rev. Genet.</w:t>
      </w:r>
      <w:r w:rsidRPr="00AA6F8A">
        <w:rPr>
          <w:rFonts w:ascii="Cambria" w:hAnsi="Cambria" w:cs="Times New Roman"/>
          <w:noProof/>
          <w:lang w:val="en-GB"/>
        </w:rPr>
        <w:t>, vol. 10, no. 11, pp. 805–11, 2009.</w:t>
      </w:r>
    </w:p>
    <w:p w14:paraId="692757D0"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[7]</w:t>
      </w:r>
      <w:r w:rsidRPr="00AA6F8A">
        <w:rPr>
          <w:rFonts w:ascii="Cambria" w:hAnsi="Cambria" w:cs="Times New Roman"/>
          <w:noProof/>
          <w:lang w:val="en-GB"/>
        </w:rPr>
        <w:tab/>
        <w:t xml:space="preserve">P. A. Jones, “Functions of DNA methylation: islands, start sites, gene bodies and beyond,” </w:t>
      </w:r>
      <w:r w:rsidRPr="00AA6F8A">
        <w:rPr>
          <w:rFonts w:ascii="Cambria" w:hAnsi="Cambria" w:cs="Times New Roman"/>
          <w:i/>
          <w:iCs/>
          <w:noProof/>
          <w:lang w:val="en-GB"/>
        </w:rPr>
        <w:t>Nat. Rev. Genet.</w:t>
      </w:r>
      <w:r w:rsidRPr="00AA6F8A">
        <w:rPr>
          <w:rFonts w:ascii="Cambria" w:hAnsi="Cambria" w:cs="Times New Roman"/>
          <w:noProof/>
          <w:lang w:val="en-GB"/>
        </w:rPr>
        <w:t>, vol. 13, no. 7, pp. 484–492, Jul. 2012.</w:t>
      </w:r>
    </w:p>
    <w:p w14:paraId="2560C1D2"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lastRenderedPageBreak/>
        <w:t>[8]</w:t>
      </w:r>
      <w:r w:rsidRPr="00AA6F8A">
        <w:rPr>
          <w:rFonts w:ascii="Cambria" w:hAnsi="Cambria" w:cs="Times New Roman"/>
          <w:noProof/>
          <w:lang w:val="en-GB"/>
        </w:rPr>
        <w:tab/>
        <w:t xml:space="preserve">D. P. Chen, Y. C. Lin, and C. S. J. Fann, “Methods for identifying differentially methylated regions for sequence- and array-based data,” </w:t>
      </w:r>
      <w:r w:rsidRPr="00AA6F8A">
        <w:rPr>
          <w:rFonts w:ascii="Cambria" w:hAnsi="Cambria" w:cs="Times New Roman"/>
          <w:i/>
          <w:iCs/>
          <w:noProof/>
          <w:lang w:val="en-GB"/>
        </w:rPr>
        <w:t>Brief. Funct. Genomics</w:t>
      </w:r>
      <w:r w:rsidRPr="00AA6F8A">
        <w:rPr>
          <w:rFonts w:ascii="Cambria" w:hAnsi="Cambria" w:cs="Times New Roman"/>
          <w:noProof/>
          <w:lang w:val="en-GB"/>
        </w:rPr>
        <w:t>, vol. 15, no. 6, pp. 485–490, 2016.</w:t>
      </w:r>
    </w:p>
    <w:p w14:paraId="0BF8676A"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[9]</w:t>
      </w:r>
      <w:r w:rsidRPr="00AA6F8A">
        <w:rPr>
          <w:rFonts w:ascii="Cambria" w:hAnsi="Cambria" w:cs="Times New Roman"/>
          <w:noProof/>
          <w:lang w:val="en-GB"/>
        </w:rPr>
        <w:tab/>
        <w:t xml:space="preserve">A. Fraser </w:t>
      </w:r>
      <w:r w:rsidRPr="00AA6F8A">
        <w:rPr>
          <w:rFonts w:ascii="Cambria" w:hAnsi="Cambria" w:cs="Times New Roman"/>
          <w:i/>
          <w:iCs/>
          <w:noProof/>
          <w:lang w:val="en-GB"/>
        </w:rPr>
        <w:t>et al.</w:t>
      </w:r>
      <w:r w:rsidRPr="00AA6F8A">
        <w:rPr>
          <w:rFonts w:ascii="Cambria" w:hAnsi="Cambria" w:cs="Times New Roman"/>
          <w:noProof/>
          <w:lang w:val="en-GB"/>
        </w:rPr>
        <w:t xml:space="preserve">, “Cohort profile: The avon longitudinal study of parents and children: ALSPAC mothers cohort,” </w:t>
      </w:r>
      <w:r w:rsidRPr="00AA6F8A">
        <w:rPr>
          <w:rFonts w:ascii="Cambria" w:hAnsi="Cambria" w:cs="Times New Roman"/>
          <w:i/>
          <w:iCs/>
          <w:noProof/>
          <w:lang w:val="en-GB"/>
        </w:rPr>
        <w:t>Int. J. Epidemiol.</w:t>
      </w:r>
      <w:r w:rsidRPr="00AA6F8A">
        <w:rPr>
          <w:rFonts w:ascii="Cambria" w:hAnsi="Cambria" w:cs="Times New Roman"/>
          <w:noProof/>
          <w:lang w:val="en-GB"/>
        </w:rPr>
        <w:t>, 2013.</w:t>
      </w:r>
    </w:p>
    <w:p w14:paraId="53A403FB"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[10]</w:t>
      </w:r>
      <w:r w:rsidRPr="00AA6F8A">
        <w:rPr>
          <w:rFonts w:ascii="Cambria" w:hAnsi="Cambria" w:cs="Times New Roman"/>
          <w:noProof/>
          <w:lang w:val="en-GB"/>
        </w:rPr>
        <w:tab/>
        <w:t xml:space="preserve">A. Boyd </w:t>
      </w:r>
      <w:r w:rsidRPr="00AA6F8A">
        <w:rPr>
          <w:rFonts w:ascii="Cambria" w:hAnsi="Cambria" w:cs="Times New Roman"/>
          <w:i/>
          <w:iCs/>
          <w:noProof/>
          <w:lang w:val="en-GB"/>
        </w:rPr>
        <w:t>et al.</w:t>
      </w:r>
      <w:r w:rsidRPr="00AA6F8A">
        <w:rPr>
          <w:rFonts w:ascii="Cambria" w:hAnsi="Cambria" w:cs="Times New Roman"/>
          <w:noProof/>
          <w:lang w:val="en-GB"/>
        </w:rPr>
        <w:t xml:space="preserve">, “Cohort profile: The ’Children of the 90s’-The index offspring of the avon longitudinal study of parents and children,” </w:t>
      </w:r>
      <w:r w:rsidRPr="00AA6F8A">
        <w:rPr>
          <w:rFonts w:ascii="Cambria" w:hAnsi="Cambria" w:cs="Times New Roman"/>
          <w:i/>
          <w:iCs/>
          <w:noProof/>
          <w:lang w:val="en-GB"/>
        </w:rPr>
        <w:t>Int. J. Epidemiol.</w:t>
      </w:r>
      <w:r w:rsidRPr="00AA6F8A">
        <w:rPr>
          <w:rFonts w:ascii="Cambria" w:hAnsi="Cambria" w:cs="Times New Roman"/>
          <w:noProof/>
          <w:lang w:val="en-GB"/>
        </w:rPr>
        <w:t>, vol. 42, no. 1, pp. 111–127, 2013.</w:t>
      </w:r>
    </w:p>
    <w:p w14:paraId="5639900B"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[11]</w:t>
      </w:r>
      <w:r w:rsidRPr="00AA6F8A">
        <w:rPr>
          <w:rFonts w:ascii="Cambria" w:hAnsi="Cambria" w:cs="Times New Roman"/>
          <w:noProof/>
          <w:lang w:val="en-GB"/>
        </w:rPr>
        <w:tab/>
        <w:t xml:space="preserve">W. Zhou, P. W. Laird, and H. Shen, “Comprehensive characterization, annotation and innovative use of Infinium DNA methylation BeadChip probes,” </w:t>
      </w:r>
      <w:r w:rsidRPr="00AA6F8A">
        <w:rPr>
          <w:rFonts w:ascii="Cambria" w:hAnsi="Cambria" w:cs="Times New Roman"/>
          <w:i/>
          <w:iCs/>
          <w:noProof/>
          <w:lang w:val="en-GB"/>
        </w:rPr>
        <w:t>Nucleic Acids Res.</w:t>
      </w:r>
      <w:r w:rsidRPr="00AA6F8A">
        <w:rPr>
          <w:rFonts w:ascii="Cambria" w:hAnsi="Cambria" w:cs="Times New Roman"/>
          <w:noProof/>
          <w:lang w:val="en-GB"/>
        </w:rPr>
        <w:t>, vol. 45, no. 4, p. gkw967, Oct. 2016.</w:t>
      </w:r>
    </w:p>
    <w:p w14:paraId="7957EA5B"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[12]</w:t>
      </w:r>
      <w:r w:rsidRPr="00AA6F8A">
        <w:rPr>
          <w:rFonts w:ascii="Cambria" w:hAnsi="Cambria" w:cs="Times New Roman"/>
          <w:noProof/>
          <w:lang w:val="en-GB"/>
        </w:rPr>
        <w:tab/>
        <w:t xml:space="preserve">E. Houseman </w:t>
      </w:r>
      <w:r w:rsidRPr="00AA6F8A">
        <w:rPr>
          <w:rFonts w:ascii="Cambria" w:hAnsi="Cambria" w:cs="Times New Roman"/>
          <w:i/>
          <w:iCs/>
          <w:noProof/>
          <w:lang w:val="en-GB"/>
        </w:rPr>
        <w:t>et al.</w:t>
      </w:r>
      <w:r w:rsidRPr="00AA6F8A">
        <w:rPr>
          <w:rFonts w:ascii="Cambria" w:hAnsi="Cambria" w:cs="Times New Roman"/>
          <w:noProof/>
          <w:lang w:val="en-GB"/>
        </w:rPr>
        <w:t xml:space="preserve">, “DNA methylation arrays as surrogate measures of cell mixture distribution,” </w:t>
      </w:r>
      <w:r w:rsidRPr="00AA6F8A">
        <w:rPr>
          <w:rFonts w:ascii="Cambria" w:hAnsi="Cambria" w:cs="Times New Roman"/>
          <w:i/>
          <w:iCs/>
          <w:noProof/>
          <w:lang w:val="en-GB"/>
        </w:rPr>
        <w:t>BMC Bioinformatics</w:t>
      </w:r>
      <w:r w:rsidRPr="00AA6F8A">
        <w:rPr>
          <w:rFonts w:ascii="Cambria" w:hAnsi="Cambria" w:cs="Times New Roman"/>
          <w:noProof/>
          <w:lang w:val="en-GB"/>
        </w:rPr>
        <w:t>, vol. 13, no. 1, p. 86, May 2012.</w:t>
      </w:r>
    </w:p>
    <w:p w14:paraId="3CC6A8A2"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[13]</w:t>
      </w:r>
      <w:r w:rsidRPr="00AA6F8A">
        <w:rPr>
          <w:rFonts w:ascii="Cambria" w:hAnsi="Cambria" w:cs="Times New Roman"/>
          <w:noProof/>
          <w:lang w:val="en-GB"/>
        </w:rPr>
        <w:tab/>
        <w:t xml:space="preserve">D. Speed, N. Cai, M. R. Johnson, S. Nejentsev, D. J. Balding, and D. J. Balding, “Reevaluation of SNP heritability in complex human traits,” </w:t>
      </w:r>
      <w:r w:rsidRPr="00AA6F8A">
        <w:rPr>
          <w:rFonts w:ascii="Cambria" w:hAnsi="Cambria" w:cs="Times New Roman"/>
          <w:i/>
          <w:iCs/>
          <w:noProof/>
          <w:lang w:val="en-GB"/>
        </w:rPr>
        <w:t>Nat. Genet.</w:t>
      </w:r>
      <w:r w:rsidRPr="00AA6F8A">
        <w:rPr>
          <w:rFonts w:ascii="Cambria" w:hAnsi="Cambria" w:cs="Times New Roman"/>
          <w:noProof/>
          <w:lang w:val="en-GB"/>
        </w:rPr>
        <w:t>, vol. 49, no. 7, pp. 986–992, May 2017.</w:t>
      </w:r>
    </w:p>
    <w:p w14:paraId="2C402732"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[14]</w:t>
      </w:r>
      <w:r w:rsidRPr="00AA6F8A">
        <w:rPr>
          <w:rFonts w:ascii="Cambria" w:hAnsi="Cambria" w:cs="Times New Roman"/>
          <w:noProof/>
          <w:lang w:val="en-GB"/>
        </w:rPr>
        <w:tab/>
        <w:t xml:space="preserve">J. Yang, S. H. Lee, M. E. Goddard, and P. M. Visscher, “GCTA: A tool for genome-wide complex trait analysis,” </w:t>
      </w:r>
      <w:r w:rsidRPr="00AA6F8A">
        <w:rPr>
          <w:rFonts w:ascii="Cambria" w:hAnsi="Cambria" w:cs="Times New Roman"/>
          <w:i/>
          <w:iCs/>
          <w:noProof/>
          <w:lang w:val="en-GB"/>
        </w:rPr>
        <w:t>Am. J. Hum. Genet.</w:t>
      </w:r>
      <w:r w:rsidRPr="00AA6F8A">
        <w:rPr>
          <w:rFonts w:ascii="Cambria" w:hAnsi="Cambria" w:cs="Times New Roman"/>
          <w:noProof/>
          <w:lang w:val="en-GB"/>
        </w:rPr>
        <w:t>, vol. 88, no. 1, pp. 76–82, 2011.</w:t>
      </w:r>
    </w:p>
    <w:p w14:paraId="342C628F"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[15]</w:t>
      </w:r>
      <w:r w:rsidRPr="00AA6F8A">
        <w:rPr>
          <w:rFonts w:ascii="Cambria" w:hAnsi="Cambria" w:cs="Times New Roman"/>
          <w:noProof/>
          <w:lang w:val="en-GB"/>
        </w:rPr>
        <w:tab/>
        <w:t xml:space="preserve">C. C. Chang, C. C. Chow, L. C. Tellier, S. Vattikuti, S. M. Purcell, and J. J. Lee, “Second-generation PLINK: rising to the challenge of larger and richer datasets,” </w:t>
      </w:r>
      <w:r w:rsidRPr="00AA6F8A">
        <w:rPr>
          <w:rFonts w:ascii="Cambria" w:hAnsi="Cambria" w:cs="Times New Roman"/>
          <w:i/>
          <w:iCs/>
          <w:noProof/>
          <w:lang w:val="en-GB"/>
        </w:rPr>
        <w:t>Gigascience</w:t>
      </w:r>
      <w:r w:rsidRPr="00AA6F8A">
        <w:rPr>
          <w:rFonts w:ascii="Cambria" w:hAnsi="Cambria" w:cs="Times New Roman"/>
          <w:noProof/>
          <w:lang w:val="en-GB"/>
        </w:rPr>
        <w:t>, vol. 4, no. 1, p. 7, 2015.</w:t>
      </w:r>
    </w:p>
    <w:p w14:paraId="25CDE709"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[16]</w:t>
      </w:r>
      <w:r w:rsidRPr="00AA6F8A">
        <w:rPr>
          <w:rFonts w:ascii="Cambria" w:hAnsi="Cambria" w:cs="Times New Roman"/>
          <w:noProof/>
          <w:lang w:val="en-GB"/>
        </w:rPr>
        <w:tab/>
        <w:t xml:space="preserve">J. L. Min, G. Hemani, G. Davey Smith, C. Relton, and M. Suderman, “Meffil: efficient normalization and analysis of very large DNA methylation datasets,” </w:t>
      </w:r>
      <w:r w:rsidRPr="00AA6F8A">
        <w:rPr>
          <w:rFonts w:ascii="Cambria" w:hAnsi="Cambria" w:cs="Times New Roman"/>
          <w:i/>
          <w:iCs/>
          <w:noProof/>
          <w:lang w:val="en-GB"/>
        </w:rPr>
        <w:t>Bioinformatics</w:t>
      </w:r>
      <w:r w:rsidRPr="00AA6F8A">
        <w:rPr>
          <w:rFonts w:ascii="Cambria" w:hAnsi="Cambria" w:cs="Times New Roman"/>
          <w:noProof/>
          <w:lang w:val="en-GB"/>
        </w:rPr>
        <w:t>, 2018.</w:t>
      </w:r>
    </w:p>
    <w:p w14:paraId="67250B00"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[17]</w:t>
      </w:r>
      <w:r w:rsidRPr="00AA6F8A">
        <w:rPr>
          <w:rFonts w:ascii="Cambria" w:hAnsi="Cambria" w:cs="Times New Roman"/>
          <w:noProof/>
          <w:lang w:val="en-GB"/>
        </w:rPr>
        <w:tab/>
        <w:t xml:space="preserve">S. Gazal </w:t>
      </w:r>
      <w:r w:rsidRPr="00AA6F8A">
        <w:rPr>
          <w:rFonts w:ascii="Cambria" w:hAnsi="Cambria" w:cs="Times New Roman"/>
          <w:i/>
          <w:iCs/>
          <w:noProof/>
          <w:lang w:val="en-GB"/>
        </w:rPr>
        <w:t>et al.</w:t>
      </w:r>
      <w:r w:rsidRPr="00AA6F8A">
        <w:rPr>
          <w:rFonts w:ascii="Cambria" w:hAnsi="Cambria" w:cs="Times New Roman"/>
          <w:noProof/>
          <w:lang w:val="en-GB"/>
        </w:rPr>
        <w:t xml:space="preserve">, “Linkage disequilibrium–dependent architecture of human complex traits shows action of negative selection,” </w:t>
      </w:r>
      <w:r w:rsidRPr="00AA6F8A">
        <w:rPr>
          <w:rFonts w:ascii="Cambria" w:hAnsi="Cambria" w:cs="Times New Roman"/>
          <w:i/>
          <w:iCs/>
          <w:noProof/>
          <w:lang w:val="en-GB"/>
        </w:rPr>
        <w:t>Nat. Genet.</w:t>
      </w:r>
      <w:r w:rsidRPr="00AA6F8A">
        <w:rPr>
          <w:rFonts w:ascii="Cambria" w:hAnsi="Cambria" w:cs="Times New Roman"/>
          <w:noProof/>
          <w:lang w:val="en-GB"/>
        </w:rPr>
        <w:t>, vol. 49, no. 10, pp. 1421–1427, Sep. 2017.</w:t>
      </w:r>
    </w:p>
    <w:p w14:paraId="1323EAD3"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[18]</w:t>
      </w:r>
      <w:r w:rsidRPr="00AA6F8A">
        <w:rPr>
          <w:rFonts w:ascii="Cambria" w:hAnsi="Cambria" w:cs="Times New Roman"/>
          <w:noProof/>
          <w:lang w:val="en-GB"/>
        </w:rPr>
        <w:tab/>
        <w:t xml:space="preserve">D. Speed and D. Balding, “Exposing flaws in S-LDSC; reply to Gazal et al.,” </w:t>
      </w:r>
      <w:r w:rsidRPr="00AA6F8A">
        <w:rPr>
          <w:rFonts w:ascii="Cambria" w:hAnsi="Cambria" w:cs="Times New Roman"/>
          <w:i/>
          <w:iCs/>
          <w:noProof/>
          <w:lang w:val="en-GB"/>
        </w:rPr>
        <w:t>bioRxiv</w:t>
      </w:r>
      <w:r w:rsidRPr="00AA6F8A">
        <w:rPr>
          <w:rFonts w:ascii="Cambria" w:hAnsi="Cambria" w:cs="Times New Roman"/>
          <w:noProof/>
          <w:lang w:val="en-GB"/>
        </w:rPr>
        <w:t>, p. 280784, Mar. 2018.</w:t>
      </w:r>
    </w:p>
    <w:p w14:paraId="63F462BD"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[19]</w:t>
      </w:r>
      <w:r w:rsidRPr="00AA6F8A">
        <w:rPr>
          <w:rFonts w:ascii="Cambria" w:hAnsi="Cambria" w:cs="Times New Roman"/>
          <w:noProof/>
          <w:lang w:val="en-GB"/>
        </w:rPr>
        <w:tab/>
        <w:t xml:space="preserve">D. Speed, J. Holmes, and D. J. Balding, “Evaluating and improving heritability models using summary statistics,” </w:t>
      </w:r>
      <w:r w:rsidRPr="00AA6F8A">
        <w:rPr>
          <w:rFonts w:ascii="Cambria" w:hAnsi="Cambria" w:cs="Times New Roman"/>
          <w:i/>
          <w:iCs/>
          <w:noProof/>
          <w:lang w:val="en-GB"/>
        </w:rPr>
        <w:t>bioRxiv</w:t>
      </w:r>
      <w:r w:rsidRPr="00AA6F8A">
        <w:rPr>
          <w:rFonts w:ascii="Cambria" w:hAnsi="Cambria" w:cs="Times New Roman"/>
          <w:noProof/>
          <w:lang w:val="en-GB"/>
        </w:rPr>
        <w:t>, p. 736496, Jan. 2019.</w:t>
      </w:r>
    </w:p>
    <w:p w14:paraId="317CCE71"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[20]</w:t>
      </w:r>
      <w:r w:rsidRPr="00AA6F8A">
        <w:rPr>
          <w:rFonts w:ascii="Cambria" w:hAnsi="Cambria" w:cs="Times New Roman"/>
          <w:noProof/>
          <w:lang w:val="en-GB"/>
        </w:rPr>
        <w:tab/>
        <w:t xml:space="preserve">D. T. Banos </w:t>
      </w:r>
      <w:r w:rsidRPr="00AA6F8A">
        <w:rPr>
          <w:rFonts w:ascii="Cambria" w:hAnsi="Cambria" w:cs="Times New Roman"/>
          <w:i/>
          <w:iCs/>
          <w:noProof/>
          <w:lang w:val="en-GB"/>
        </w:rPr>
        <w:t>et al.</w:t>
      </w:r>
      <w:r w:rsidRPr="00AA6F8A">
        <w:rPr>
          <w:rFonts w:ascii="Cambria" w:hAnsi="Cambria" w:cs="Times New Roman"/>
          <w:noProof/>
          <w:lang w:val="en-GB"/>
        </w:rPr>
        <w:t xml:space="preserve">, “Bayesian reassessment of the epigenetic architecture of complex traits,” </w:t>
      </w:r>
      <w:r w:rsidRPr="00AA6F8A">
        <w:rPr>
          <w:rFonts w:ascii="Cambria" w:hAnsi="Cambria" w:cs="Times New Roman"/>
          <w:i/>
          <w:iCs/>
          <w:noProof/>
          <w:lang w:val="en-GB"/>
        </w:rPr>
        <w:t>bioRxiv</w:t>
      </w:r>
      <w:r w:rsidRPr="00AA6F8A">
        <w:rPr>
          <w:rFonts w:ascii="Cambria" w:hAnsi="Cambria" w:cs="Times New Roman"/>
          <w:noProof/>
          <w:lang w:val="en-GB"/>
        </w:rPr>
        <w:t>, p. 450288, Jan. 2018.</w:t>
      </w:r>
    </w:p>
    <w:p w14:paraId="1C08A077"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[21]</w:t>
      </w:r>
      <w:r w:rsidRPr="00AA6F8A">
        <w:rPr>
          <w:rFonts w:ascii="Cambria" w:hAnsi="Cambria" w:cs="Times New Roman"/>
          <w:noProof/>
          <w:lang w:val="en-GB"/>
        </w:rPr>
        <w:tab/>
        <w:t xml:space="preserve">P. van der Harst and N. Verweij, “Identification of 64 Novel Genetic Loci Provides an Expanded View on the Genetic Architecture of Coronary Artery Disease.,” </w:t>
      </w:r>
      <w:r w:rsidRPr="00AA6F8A">
        <w:rPr>
          <w:rFonts w:ascii="Cambria" w:hAnsi="Cambria" w:cs="Times New Roman"/>
          <w:i/>
          <w:iCs/>
          <w:noProof/>
          <w:lang w:val="en-GB"/>
        </w:rPr>
        <w:t>Circ. Res.</w:t>
      </w:r>
      <w:r w:rsidRPr="00AA6F8A">
        <w:rPr>
          <w:rFonts w:ascii="Cambria" w:hAnsi="Cambria" w:cs="Times New Roman"/>
          <w:noProof/>
          <w:lang w:val="en-GB"/>
        </w:rPr>
        <w:t>, vol. 122, no. 3, pp. 433–443, Feb. 2018.</w:t>
      </w:r>
    </w:p>
    <w:p w14:paraId="1200BFCA"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[22]</w:t>
      </w:r>
      <w:r w:rsidRPr="00AA6F8A">
        <w:rPr>
          <w:rFonts w:ascii="Cambria" w:hAnsi="Cambria" w:cs="Times New Roman"/>
          <w:noProof/>
          <w:lang w:val="en-GB"/>
        </w:rPr>
        <w:tab/>
        <w:t xml:space="preserve">P. M. Visscher </w:t>
      </w:r>
      <w:r w:rsidRPr="00AA6F8A">
        <w:rPr>
          <w:rFonts w:ascii="Cambria" w:hAnsi="Cambria" w:cs="Times New Roman"/>
          <w:i/>
          <w:iCs/>
          <w:noProof/>
          <w:lang w:val="en-GB"/>
        </w:rPr>
        <w:t>et al.</w:t>
      </w:r>
      <w:r w:rsidRPr="00AA6F8A">
        <w:rPr>
          <w:rFonts w:ascii="Cambria" w:hAnsi="Cambria" w:cs="Times New Roman"/>
          <w:noProof/>
          <w:lang w:val="en-GB"/>
        </w:rPr>
        <w:t xml:space="preserve">, “10 Years of GWAS Discovery: Biology, Function, and </w:t>
      </w:r>
      <w:r w:rsidRPr="00AA6F8A">
        <w:rPr>
          <w:rFonts w:ascii="Cambria" w:hAnsi="Cambria" w:cs="Times New Roman"/>
          <w:noProof/>
          <w:lang w:val="en-GB"/>
        </w:rPr>
        <w:lastRenderedPageBreak/>
        <w:t xml:space="preserve">Translation,” </w:t>
      </w:r>
      <w:r w:rsidRPr="00AA6F8A">
        <w:rPr>
          <w:rFonts w:ascii="Cambria" w:hAnsi="Cambria" w:cs="Times New Roman"/>
          <w:i/>
          <w:iCs/>
          <w:noProof/>
          <w:lang w:val="en-GB"/>
        </w:rPr>
        <w:t>American Journal of Human Genetics</w:t>
      </w:r>
      <w:r w:rsidRPr="00AA6F8A">
        <w:rPr>
          <w:rFonts w:ascii="Cambria" w:hAnsi="Cambria" w:cs="Times New Roman"/>
          <w:noProof/>
          <w:lang w:val="en-GB"/>
        </w:rPr>
        <w:t>. 2017.</w:t>
      </w:r>
    </w:p>
    <w:p w14:paraId="41CA5198"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[23]</w:t>
      </w:r>
      <w:r w:rsidRPr="00AA6F8A">
        <w:rPr>
          <w:rFonts w:ascii="Cambria" w:hAnsi="Cambria" w:cs="Times New Roman"/>
          <w:noProof/>
          <w:lang w:val="en-GB"/>
        </w:rPr>
        <w:tab/>
        <w:t xml:space="preserve">J. van Dongen </w:t>
      </w:r>
      <w:r w:rsidRPr="00AA6F8A">
        <w:rPr>
          <w:rFonts w:ascii="Cambria" w:hAnsi="Cambria" w:cs="Times New Roman"/>
          <w:i/>
          <w:iCs/>
          <w:noProof/>
          <w:lang w:val="en-GB"/>
        </w:rPr>
        <w:t>et al.</w:t>
      </w:r>
      <w:r w:rsidRPr="00AA6F8A">
        <w:rPr>
          <w:rFonts w:ascii="Cambria" w:hAnsi="Cambria" w:cs="Times New Roman"/>
          <w:noProof/>
          <w:lang w:val="en-GB"/>
        </w:rPr>
        <w:t xml:space="preserve">, “Genetic and environmental influences interact with age and sex in shaping the human methylome,” </w:t>
      </w:r>
      <w:r w:rsidRPr="00AA6F8A">
        <w:rPr>
          <w:rFonts w:ascii="Cambria" w:hAnsi="Cambria" w:cs="Times New Roman"/>
          <w:i/>
          <w:iCs/>
          <w:noProof/>
          <w:lang w:val="en-GB"/>
        </w:rPr>
        <w:t>Nat. Commun.</w:t>
      </w:r>
      <w:r w:rsidRPr="00AA6F8A">
        <w:rPr>
          <w:rFonts w:ascii="Cambria" w:hAnsi="Cambria" w:cs="Times New Roman"/>
          <w:noProof/>
          <w:lang w:val="en-GB"/>
        </w:rPr>
        <w:t>, vol. 7, p. 11115, Apr. 2016.</w:t>
      </w:r>
    </w:p>
    <w:p w14:paraId="09A90A51"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[24]</w:t>
      </w:r>
      <w:r w:rsidRPr="00AA6F8A">
        <w:rPr>
          <w:rFonts w:ascii="Cambria" w:hAnsi="Cambria" w:cs="Times New Roman"/>
          <w:noProof/>
          <w:lang w:val="en-GB"/>
        </w:rPr>
        <w:tab/>
        <w:t xml:space="preserve">T. R. Gaunt </w:t>
      </w:r>
      <w:r w:rsidRPr="00AA6F8A">
        <w:rPr>
          <w:rFonts w:ascii="Cambria" w:hAnsi="Cambria" w:cs="Times New Roman"/>
          <w:i/>
          <w:iCs/>
          <w:noProof/>
          <w:lang w:val="en-GB"/>
        </w:rPr>
        <w:t>et al.</w:t>
      </w:r>
      <w:r w:rsidRPr="00AA6F8A">
        <w:rPr>
          <w:rFonts w:ascii="Cambria" w:hAnsi="Cambria" w:cs="Times New Roman"/>
          <w:noProof/>
          <w:lang w:val="en-GB"/>
        </w:rPr>
        <w:t xml:space="preserve">, “Systematic identification of genetic influences on methylation across the human life course,” </w:t>
      </w:r>
      <w:r w:rsidRPr="00AA6F8A">
        <w:rPr>
          <w:rFonts w:ascii="Cambria" w:hAnsi="Cambria" w:cs="Times New Roman"/>
          <w:i/>
          <w:iCs/>
          <w:noProof/>
          <w:lang w:val="en-GB"/>
        </w:rPr>
        <w:t>Genome Biol.</w:t>
      </w:r>
      <w:r w:rsidRPr="00AA6F8A">
        <w:rPr>
          <w:rFonts w:ascii="Cambria" w:hAnsi="Cambria" w:cs="Times New Roman"/>
          <w:noProof/>
          <w:lang w:val="en-GB"/>
        </w:rPr>
        <w:t>, vol. 17, no. 1, p. 61, 2016.</w:t>
      </w:r>
    </w:p>
    <w:p w14:paraId="34FD6D97"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[25]</w:t>
      </w:r>
      <w:r w:rsidRPr="00AA6F8A">
        <w:rPr>
          <w:rFonts w:ascii="Cambria" w:hAnsi="Cambria" w:cs="Times New Roman"/>
          <w:noProof/>
          <w:lang w:val="en-GB"/>
        </w:rPr>
        <w:tab/>
        <w:t xml:space="preserve">C. Lövkvist, I. B. Dodd, K. Sneppen, and J. O. Haerter, “DNA methylation in human epigenomes depends on local topology of CpG sites,” </w:t>
      </w:r>
      <w:r w:rsidRPr="00AA6F8A">
        <w:rPr>
          <w:rFonts w:ascii="Cambria" w:hAnsi="Cambria" w:cs="Times New Roman"/>
          <w:i/>
          <w:iCs/>
          <w:noProof/>
          <w:lang w:val="en-GB"/>
        </w:rPr>
        <w:t>Nucleic Acids Res.</w:t>
      </w:r>
      <w:r w:rsidRPr="00AA6F8A">
        <w:rPr>
          <w:rFonts w:ascii="Cambria" w:hAnsi="Cambria" w:cs="Times New Roman"/>
          <w:noProof/>
          <w:lang w:val="en-GB"/>
        </w:rPr>
        <w:t>, 2016.</w:t>
      </w:r>
    </w:p>
    <w:p w14:paraId="7961FB1D"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[26]</w:t>
      </w:r>
      <w:r w:rsidRPr="00AA6F8A">
        <w:rPr>
          <w:rFonts w:ascii="Cambria" w:hAnsi="Cambria" w:cs="Times New Roman"/>
          <w:noProof/>
          <w:lang w:val="en-GB"/>
        </w:rPr>
        <w:tab/>
        <w:t xml:space="preserve">D. Hanahan and R. A. Weinberg, “Hallmarks of cancer: The next generation,” </w:t>
      </w:r>
      <w:r w:rsidRPr="00AA6F8A">
        <w:rPr>
          <w:rFonts w:ascii="Cambria" w:hAnsi="Cambria" w:cs="Times New Roman"/>
          <w:i/>
          <w:iCs/>
          <w:noProof/>
          <w:lang w:val="en-GB"/>
        </w:rPr>
        <w:t>Cell</w:t>
      </w:r>
      <w:r w:rsidRPr="00AA6F8A">
        <w:rPr>
          <w:rFonts w:ascii="Cambria" w:hAnsi="Cambria" w:cs="Times New Roman"/>
          <w:noProof/>
          <w:lang w:val="en-GB"/>
        </w:rPr>
        <w:t>, vol. 144, no. 5. pp. 646–674, 2011.</w:t>
      </w:r>
    </w:p>
    <w:p w14:paraId="3EEB8FC1"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[27]</w:t>
      </w:r>
      <w:r w:rsidRPr="00AA6F8A">
        <w:rPr>
          <w:rFonts w:ascii="Cambria" w:hAnsi="Cambria" w:cs="Times New Roman"/>
          <w:noProof/>
          <w:lang w:val="en-GB"/>
        </w:rPr>
        <w:tab/>
        <w:t xml:space="preserve">G. Lettre </w:t>
      </w:r>
      <w:r w:rsidRPr="00AA6F8A">
        <w:rPr>
          <w:rFonts w:ascii="Cambria" w:hAnsi="Cambria" w:cs="Times New Roman"/>
          <w:i/>
          <w:iCs/>
          <w:noProof/>
          <w:lang w:val="en-GB"/>
        </w:rPr>
        <w:t>et al.</w:t>
      </w:r>
      <w:r w:rsidRPr="00AA6F8A">
        <w:rPr>
          <w:rFonts w:ascii="Cambria" w:hAnsi="Cambria" w:cs="Times New Roman"/>
          <w:noProof/>
          <w:lang w:val="en-GB"/>
        </w:rPr>
        <w:t xml:space="preserve">, “Identification of ten loci associated with height highlights new biological pathways in human growth,” </w:t>
      </w:r>
      <w:r w:rsidRPr="00AA6F8A">
        <w:rPr>
          <w:rFonts w:ascii="Cambria" w:hAnsi="Cambria" w:cs="Times New Roman"/>
          <w:i/>
          <w:iCs/>
          <w:noProof/>
          <w:lang w:val="en-GB"/>
        </w:rPr>
        <w:t>Nat. Genet.</w:t>
      </w:r>
      <w:r w:rsidRPr="00AA6F8A">
        <w:rPr>
          <w:rFonts w:ascii="Cambria" w:hAnsi="Cambria" w:cs="Times New Roman"/>
          <w:noProof/>
          <w:lang w:val="en-GB"/>
        </w:rPr>
        <w:t>, 2008.</w:t>
      </w:r>
    </w:p>
    <w:p w14:paraId="6DF6C1A4"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[28]</w:t>
      </w:r>
      <w:r w:rsidRPr="00AA6F8A">
        <w:rPr>
          <w:rFonts w:ascii="Cambria" w:hAnsi="Cambria" w:cs="Times New Roman"/>
          <w:noProof/>
          <w:lang w:val="en-GB"/>
        </w:rPr>
        <w:tab/>
        <w:t xml:space="preserve">T. M. Frayling </w:t>
      </w:r>
      <w:r w:rsidRPr="00AA6F8A">
        <w:rPr>
          <w:rFonts w:ascii="Cambria" w:hAnsi="Cambria" w:cs="Times New Roman"/>
          <w:i/>
          <w:iCs/>
          <w:noProof/>
          <w:lang w:val="en-GB"/>
        </w:rPr>
        <w:t>et al.</w:t>
      </w:r>
      <w:r w:rsidRPr="00AA6F8A">
        <w:rPr>
          <w:rFonts w:ascii="Cambria" w:hAnsi="Cambria" w:cs="Times New Roman"/>
          <w:noProof/>
          <w:lang w:val="en-GB"/>
        </w:rPr>
        <w:t xml:space="preserve">, “A common variant in the FTO gene is associated with body mass index and predisposes to childhood and adult obesity,” </w:t>
      </w:r>
      <w:r w:rsidRPr="00AA6F8A">
        <w:rPr>
          <w:rFonts w:ascii="Cambria" w:hAnsi="Cambria" w:cs="Times New Roman"/>
          <w:i/>
          <w:iCs/>
          <w:noProof/>
          <w:lang w:val="en-GB"/>
        </w:rPr>
        <w:t>Science (80-. ).</w:t>
      </w:r>
      <w:r w:rsidRPr="00AA6F8A">
        <w:rPr>
          <w:rFonts w:ascii="Cambria" w:hAnsi="Cambria" w:cs="Times New Roman"/>
          <w:noProof/>
          <w:lang w:val="en-GB"/>
        </w:rPr>
        <w:t>, 2007.</w:t>
      </w:r>
    </w:p>
    <w:p w14:paraId="2E6FAB50"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[29]</w:t>
      </w:r>
      <w:r w:rsidRPr="00AA6F8A">
        <w:rPr>
          <w:rFonts w:ascii="Cambria" w:hAnsi="Cambria" w:cs="Times New Roman"/>
          <w:noProof/>
          <w:lang w:val="en-GB"/>
        </w:rPr>
        <w:tab/>
        <w:t xml:space="preserve">L. Yengo </w:t>
      </w:r>
      <w:r w:rsidRPr="00AA6F8A">
        <w:rPr>
          <w:rFonts w:ascii="Cambria" w:hAnsi="Cambria" w:cs="Times New Roman"/>
          <w:i/>
          <w:iCs/>
          <w:noProof/>
          <w:lang w:val="en-GB"/>
        </w:rPr>
        <w:t>et al.</w:t>
      </w:r>
      <w:r w:rsidRPr="00AA6F8A">
        <w:rPr>
          <w:rFonts w:ascii="Cambria" w:hAnsi="Cambria" w:cs="Times New Roman"/>
          <w:noProof/>
          <w:lang w:val="en-GB"/>
        </w:rPr>
        <w:t xml:space="preserve">, “Meta-analysis of genome-wide association studies for height and body mass index in ~700 000 individuals of European ancestry,” </w:t>
      </w:r>
      <w:r w:rsidRPr="00AA6F8A">
        <w:rPr>
          <w:rFonts w:ascii="Cambria" w:hAnsi="Cambria" w:cs="Times New Roman"/>
          <w:i/>
          <w:iCs/>
          <w:noProof/>
          <w:lang w:val="en-GB"/>
        </w:rPr>
        <w:t>Hum. Mol. Genet.</w:t>
      </w:r>
      <w:r w:rsidRPr="00AA6F8A">
        <w:rPr>
          <w:rFonts w:ascii="Cambria" w:hAnsi="Cambria" w:cs="Times New Roman"/>
          <w:noProof/>
          <w:lang w:val="en-GB"/>
        </w:rPr>
        <w:t>, 2018.</w:t>
      </w:r>
    </w:p>
    <w:p w14:paraId="0D0BE3EC"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[30]</w:t>
      </w:r>
      <w:r w:rsidRPr="00AA6F8A">
        <w:rPr>
          <w:rFonts w:ascii="Cambria" w:hAnsi="Cambria" w:cs="Times New Roman"/>
          <w:noProof/>
          <w:lang w:val="en-GB"/>
        </w:rPr>
        <w:tab/>
        <w:t xml:space="preserve">K. J. Dick </w:t>
      </w:r>
      <w:r w:rsidRPr="00AA6F8A">
        <w:rPr>
          <w:rFonts w:ascii="Cambria" w:hAnsi="Cambria" w:cs="Times New Roman"/>
          <w:i/>
          <w:iCs/>
          <w:noProof/>
          <w:lang w:val="en-GB"/>
        </w:rPr>
        <w:t>et al.</w:t>
      </w:r>
      <w:r w:rsidRPr="00AA6F8A">
        <w:rPr>
          <w:rFonts w:ascii="Cambria" w:hAnsi="Cambria" w:cs="Times New Roman"/>
          <w:noProof/>
          <w:lang w:val="en-GB"/>
        </w:rPr>
        <w:t xml:space="preserve">, “DNA methylation and body-mass index: A genome-wide analysis,” </w:t>
      </w:r>
      <w:r w:rsidRPr="00AA6F8A">
        <w:rPr>
          <w:rFonts w:ascii="Cambria" w:hAnsi="Cambria" w:cs="Times New Roman"/>
          <w:i/>
          <w:iCs/>
          <w:noProof/>
          <w:lang w:val="en-GB"/>
        </w:rPr>
        <w:t>Lancet</w:t>
      </w:r>
      <w:r w:rsidRPr="00AA6F8A">
        <w:rPr>
          <w:rFonts w:ascii="Cambria" w:hAnsi="Cambria" w:cs="Times New Roman"/>
          <w:noProof/>
          <w:lang w:val="en-GB"/>
        </w:rPr>
        <w:t>, 2014.</w:t>
      </w:r>
    </w:p>
    <w:p w14:paraId="1C338FA1"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[31]</w:t>
      </w:r>
      <w:r w:rsidRPr="00AA6F8A">
        <w:rPr>
          <w:rFonts w:ascii="Cambria" w:hAnsi="Cambria" w:cs="Times New Roman"/>
          <w:noProof/>
          <w:lang w:val="en-GB"/>
        </w:rPr>
        <w:tab/>
        <w:t xml:space="preserve">S. Wahl </w:t>
      </w:r>
      <w:r w:rsidRPr="00AA6F8A">
        <w:rPr>
          <w:rFonts w:ascii="Cambria" w:hAnsi="Cambria" w:cs="Times New Roman"/>
          <w:i/>
          <w:iCs/>
          <w:noProof/>
          <w:lang w:val="en-GB"/>
        </w:rPr>
        <w:t>et al.</w:t>
      </w:r>
      <w:r w:rsidRPr="00AA6F8A">
        <w:rPr>
          <w:rFonts w:ascii="Cambria" w:hAnsi="Cambria" w:cs="Times New Roman"/>
          <w:noProof/>
          <w:lang w:val="en-GB"/>
        </w:rPr>
        <w:t xml:space="preserve">, “Epigenome-wide association study of body mass index, and the adverse outcomes of adiposity.,” </w:t>
      </w:r>
      <w:r w:rsidRPr="00AA6F8A">
        <w:rPr>
          <w:rFonts w:ascii="Cambria" w:hAnsi="Cambria" w:cs="Times New Roman"/>
          <w:i/>
          <w:iCs/>
          <w:noProof/>
          <w:lang w:val="en-GB"/>
        </w:rPr>
        <w:t>Nature</w:t>
      </w:r>
      <w:r w:rsidRPr="00AA6F8A">
        <w:rPr>
          <w:rFonts w:ascii="Cambria" w:hAnsi="Cambria" w:cs="Times New Roman"/>
          <w:noProof/>
          <w:lang w:val="en-GB"/>
        </w:rPr>
        <w:t>, vol. 541, no. 7635, pp. 81–86, 2017.</w:t>
      </w:r>
    </w:p>
    <w:p w14:paraId="0119E47D"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[32]</w:t>
      </w:r>
      <w:r w:rsidRPr="00AA6F8A">
        <w:rPr>
          <w:rFonts w:ascii="Cambria" w:hAnsi="Cambria" w:cs="Times New Roman"/>
          <w:noProof/>
          <w:lang w:val="en-GB"/>
        </w:rPr>
        <w:tab/>
        <w:t xml:space="preserve">C. L. Relton and G. Davey Smith, “Epigenetic Epidemiology of Common Complex Disease: Prospects for Prediction, Prevention, and Treatment,” </w:t>
      </w:r>
      <w:r w:rsidRPr="00AA6F8A">
        <w:rPr>
          <w:rFonts w:ascii="Cambria" w:hAnsi="Cambria" w:cs="Times New Roman"/>
          <w:i/>
          <w:iCs/>
          <w:noProof/>
          <w:lang w:val="en-GB"/>
        </w:rPr>
        <w:t>PLoS Med.</w:t>
      </w:r>
      <w:r w:rsidRPr="00AA6F8A">
        <w:rPr>
          <w:rFonts w:ascii="Cambria" w:hAnsi="Cambria" w:cs="Times New Roman"/>
          <w:noProof/>
          <w:lang w:val="en-GB"/>
        </w:rPr>
        <w:t>, vol. 7, no. 10, p. e1000356, Oct. 2010.</w:t>
      </w:r>
    </w:p>
    <w:p w14:paraId="595F5072" w14:textId="77777777" w:rsidR="00E2245E" w:rsidRPr="00AA6F8A" w:rsidRDefault="00E2245E" w:rsidP="00E2245E">
      <w:pPr>
        <w:widowControl w:val="0"/>
        <w:autoSpaceDE w:val="0"/>
        <w:autoSpaceDN w:val="0"/>
        <w:adjustRightInd w:val="0"/>
        <w:spacing w:before="180" w:after="180"/>
        <w:ind w:left="640" w:hanging="640"/>
        <w:rPr>
          <w:rFonts w:ascii="Cambria" w:hAnsi="Cambria" w:cs="Times New Roman"/>
          <w:noProof/>
          <w:lang w:val="en-GB"/>
        </w:rPr>
      </w:pPr>
      <w:r w:rsidRPr="00AA6F8A">
        <w:rPr>
          <w:rFonts w:ascii="Cambria" w:hAnsi="Cambria" w:cs="Times New Roman"/>
          <w:noProof/>
          <w:lang w:val="en-GB"/>
        </w:rPr>
        <w:t>[33]</w:t>
      </w:r>
      <w:r w:rsidRPr="00AA6F8A">
        <w:rPr>
          <w:rFonts w:ascii="Cambria" w:hAnsi="Cambria" w:cs="Times New Roman"/>
          <w:noProof/>
          <w:lang w:val="en-GB"/>
        </w:rPr>
        <w:tab/>
        <w:t xml:space="preserve">T. Tahara and T. Arisawa, “DNA methylation as a molecular biomarker in gastric cancer,” </w:t>
      </w:r>
      <w:r w:rsidRPr="00AA6F8A">
        <w:rPr>
          <w:rFonts w:ascii="Cambria" w:hAnsi="Cambria" w:cs="Times New Roman"/>
          <w:i/>
          <w:iCs/>
          <w:noProof/>
          <w:lang w:val="en-GB"/>
        </w:rPr>
        <w:t>Epigenomics</w:t>
      </w:r>
      <w:r w:rsidRPr="00AA6F8A">
        <w:rPr>
          <w:rFonts w:ascii="Cambria" w:hAnsi="Cambria" w:cs="Times New Roman"/>
          <w:noProof/>
          <w:lang w:val="en-GB"/>
        </w:rPr>
        <w:t>, vol. 7, no. 3, pp. 475–486, Jun. 2015.</w:t>
      </w:r>
    </w:p>
    <w:p w14:paraId="389E18BB" w14:textId="77777777" w:rsidR="00E2245E" w:rsidRPr="00AA6F8A" w:rsidRDefault="00E2245E" w:rsidP="00E2245E">
      <w:pPr>
        <w:widowControl w:val="0"/>
        <w:autoSpaceDE w:val="0"/>
        <w:autoSpaceDN w:val="0"/>
        <w:adjustRightInd w:val="0"/>
        <w:spacing w:before="180" w:after="180"/>
        <w:ind w:left="640" w:hanging="640"/>
        <w:rPr>
          <w:rFonts w:ascii="Cambria" w:hAnsi="Cambria"/>
          <w:noProof/>
          <w:lang w:val="en-GB"/>
        </w:rPr>
      </w:pPr>
      <w:r w:rsidRPr="00AA6F8A">
        <w:rPr>
          <w:rFonts w:ascii="Cambria" w:hAnsi="Cambria" w:cs="Times New Roman"/>
          <w:noProof/>
          <w:lang w:val="en-GB"/>
        </w:rPr>
        <w:t>[34]</w:t>
      </w:r>
      <w:r w:rsidRPr="00AA6F8A">
        <w:rPr>
          <w:rFonts w:ascii="Cambria" w:hAnsi="Cambria" w:cs="Times New Roman"/>
          <w:noProof/>
          <w:lang w:val="en-GB"/>
        </w:rPr>
        <w:tab/>
        <w:t xml:space="preserve">R. Kandimalla, A. A. van Tilborg, and E. C. Zwarthoff, “DNA methylation-based biomarkers in bladder cancer,” </w:t>
      </w:r>
      <w:r w:rsidRPr="00AA6F8A">
        <w:rPr>
          <w:rFonts w:ascii="Cambria" w:hAnsi="Cambria" w:cs="Times New Roman"/>
          <w:i/>
          <w:iCs/>
          <w:noProof/>
          <w:lang w:val="en-GB"/>
        </w:rPr>
        <w:t>Nat. Rev. Urol.</w:t>
      </w:r>
      <w:r w:rsidRPr="00AA6F8A">
        <w:rPr>
          <w:rFonts w:ascii="Cambria" w:hAnsi="Cambria" w:cs="Times New Roman"/>
          <w:noProof/>
          <w:lang w:val="en-GB"/>
        </w:rPr>
        <w:t>, vol. 10, no. 6, pp. 327–335, Jun. 2013.</w:t>
      </w:r>
    </w:p>
    <w:p w14:paraId="1370DE0C" w14:textId="242791C8" w:rsidR="00D06AD7" w:rsidRPr="00AA6F8A" w:rsidRDefault="00D06AD7" w:rsidP="00E2245E">
      <w:pPr>
        <w:widowControl w:val="0"/>
        <w:autoSpaceDE w:val="0"/>
        <w:autoSpaceDN w:val="0"/>
        <w:adjustRightInd w:val="0"/>
        <w:spacing w:before="180" w:after="180"/>
        <w:ind w:left="640" w:hanging="640"/>
        <w:rPr>
          <w:lang w:val="en-GB"/>
        </w:rPr>
      </w:pPr>
      <w:r w:rsidRPr="00AA6F8A">
        <w:rPr>
          <w:lang w:val="en-GB"/>
        </w:rPr>
        <w:fldChar w:fldCharType="end"/>
      </w:r>
    </w:p>
    <w:sectPr w:rsidR="00D06AD7" w:rsidRPr="00AA6F8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holas Timpson" w:date="2020-06-12T12:12:00Z" w:initials="NT">
    <w:p w14:paraId="109D30A0" w14:textId="77777777" w:rsidR="00974C6F" w:rsidRDefault="00974C6F">
      <w:pPr>
        <w:pStyle w:val="CommentText"/>
      </w:pPr>
      <w:r>
        <w:rPr>
          <w:rStyle w:val="CommentReference"/>
        </w:rPr>
        <w:annotationRef/>
      </w:r>
      <w:r>
        <w:t xml:space="preserve">Just to check </w:t>
      </w:r>
    </w:p>
    <w:p w14:paraId="53AB05DB" w14:textId="77777777" w:rsidR="00974C6F" w:rsidRDefault="00974C6F">
      <w:pPr>
        <w:pStyle w:val="CommentText"/>
      </w:pPr>
    </w:p>
    <w:p w14:paraId="12D08BC3" w14:textId="77777777" w:rsidR="00974C6F" w:rsidRDefault="00974C6F">
      <w:pPr>
        <w:pStyle w:val="CommentText"/>
        <w:rPr>
          <w:rFonts w:ascii="Times New Roman" w:hAnsi="Times New Roman" w:cs="Times New Roman"/>
          <w:lang w:val="en-GB"/>
        </w:rPr>
      </w:pPr>
      <w:r>
        <w:rPr>
          <w:rFonts w:ascii="Times New Roman" w:hAnsi="Times New Roman" w:cs="Times New Roman"/>
          <w:lang w:val="en-GB"/>
        </w:rPr>
        <w:t>NJT is a Wellcome Trust Investigator (202802/Z/16/Z), is the PI of the Avon Longitudinal Study of Parents and Children (MRC &amp; WT </w:t>
      </w:r>
      <w:r>
        <w:rPr>
          <w:rFonts w:ascii="Helvetica" w:hAnsi="Helvetica" w:cs="Helvetica"/>
          <w:kern w:val="1"/>
          <w:lang w:val="en-GB"/>
        </w:rPr>
        <w:t>217065/Z/19/Z</w:t>
      </w:r>
      <w:r>
        <w:rPr>
          <w:rFonts w:ascii="Times New Roman" w:hAnsi="Times New Roman" w:cs="Times New Roman"/>
          <w:lang w:val="en-GB"/>
        </w:rPr>
        <w:t>), is supported by the University of Bristol NIHR Biomedical Research Centre (</w:t>
      </w:r>
      <w:r>
        <w:rPr>
          <w:rFonts w:ascii="Calibri" w:hAnsi="Calibri" w:cs="Calibri"/>
          <w:lang w:val="en-GB"/>
        </w:rPr>
        <w:t>BRC-1215-2001</w:t>
      </w:r>
      <w:r>
        <w:rPr>
          <w:rFonts w:ascii="Times New Roman" w:hAnsi="Times New Roman" w:cs="Times New Roman"/>
          <w:lang w:val="en-GB"/>
        </w:rPr>
        <w:t>), the MRC Integrative Epidemiology Unit (</w:t>
      </w:r>
      <w:r>
        <w:rPr>
          <w:rFonts w:ascii="Arial" w:hAnsi="Arial" w:cs="Arial"/>
          <w:lang w:val="en-GB"/>
        </w:rPr>
        <w:t>MC_UU_00011</w:t>
      </w:r>
      <w:r>
        <w:rPr>
          <w:rFonts w:ascii="Times New Roman" w:hAnsi="Times New Roman" w:cs="Times New Roman"/>
          <w:lang w:val="en-GB"/>
        </w:rPr>
        <w:t>) and works within the CRUK Integrative Cancer Epidemiology Programme (C18281/A19169). </w:t>
      </w:r>
    </w:p>
    <w:p w14:paraId="256700B3" w14:textId="77777777" w:rsidR="00974C6F" w:rsidRDefault="00974C6F">
      <w:pPr>
        <w:pStyle w:val="CommentText"/>
        <w:rPr>
          <w:rFonts w:ascii="Times New Roman" w:hAnsi="Times New Roman" w:cs="Times New Roman"/>
          <w:lang w:val="en-GB"/>
        </w:rPr>
      </w:pPr>
    </w:p>
    <w:p w14:paraId="33E17A47" w14:textId="658E768E" w:rsidR="00974C6F" w:rsidRDefault="00974C6F">
      <w:pPr>
        <w:pStyle w:val="CommentText"/>
      </w:pPr>
    </w:p>
  </w:comment>
  <w:comment w:id="2" w:author="Tom Battram" w:date="2019-10-31T13:31:00Z" w:initials="TB">
    <w:p w14:paraId="4A96468D" w14:textId="44CDE3B2" w:rsidR="00974C6F" w:rsidRDefault="00974C6F">
      <w:pPr>
        <w:pStyle w:val="CommentText"/>
      </w:pPr>
      <w:r>
        <w:rPr>
          <w:rStyle w:val="CommentReference"/>
        </w:rPr>
        <w:annotationRef/>
      </w:r>
      <w:r>
        <w:t xml:space="preserve">Very open to suggestions here! </w:t>
      </w:r>
    </w:p>
  </w:comment>
  <w:comment w:id="3" w:author="Tom Gaunt" w:date="2020-05-18T15:19:00Z" w:initials="TG">
    <w:p w14:paraId="44BF7453" w14:textId="6C629029" w:rsidR="00974C6F" w:rsidRDefault="00974C6F">
      <w:pPr>
        <w:pStyle w:val="CommentText"/>
      </w:pPr>
      <w:r>
        <w:rPr>
          <w:rStyle w:val="CommentReference"/>
        </w:rPr>
        <w:annotationRef/>
      </w:r>
      <w:r>
        <w:t>I think this is appropriate</w:t>
      </w:r>
    </w:p>
  </w:comment>
  <w:comment w:id="6" w:author="Nicholas Timpson" w:date="2020-06-12T12:14:00Z" w:initials="NT">
    <w:p w14:paraId="61A63C8E" w14:textId="77777777" w:rsidR="00974C6F" w:rsidRDefault="00974C6F">
      <w:pPr>
        <w:pStyle w:val="CommentText"/>
      </w:pPr>
      <w:r>
        <w:rPr>
          <w:rStyle w:val="CommentReference"/>
        </w:rPr>
        <w:annotationRef/>
      </w:r>
      <w:r>
        <w:t>Weird wording here… and I would avoid using words like “majority” – it is really of those done…</w:t>
      </w:r>
    </w:p>
    <w:p w14:paraId="57376AE3" w14:textId="77777777" w:rsidR="00974C6F" w:rsidRDefault="00974C6F">
      <w:pPr>
        <w:pStyle w:val="CommentText"/>
      </w:pPr>
      <w:r>
        <w:t xml:space="preserve"> </w:t>
      </w:r>
    </w:p>
    <w:p w14:paraId="5AA144A2" w14:textId="77777777" w:rsidR="00974C6F" w:rsidRDefault="00974C6F">
      <w:pPr>
        <w:pStyle w:val="CommentText"/>
      </w:pPr>
      <w:r>
        <w:t>Are you just trying to say there are not many “hits”?</w:t>
      </w:r>
    </w:p>
    <w:p w14:paraId="7052C3A8" w14:textId="77777777" w:rsidR="00974C6F" w:rsidRDefault="00974C6F">
      <w:pPr>
        <w:pStyle w:val="CommentText"/>
      </w:pPr>
    </w:p>
    <w:p w14:paraId="6AD4884B" w14:textId="77777777" w:rsidR="00974C6F" w:rsidRDefault="00974C6F">
      <w:pPr>
        <w:pStyle w:val="CommentText"/>
      </w:pPr>
      <w:r>
        <w:t>Also – how many were expected? is the expectation based on the same as GWAS and why?</w:t>
      </w:r>
    </w:p>
    <w:p w14:paraId="4B9A7176" w14:textId="77777777" w:rsidR="00974C6F" w:rsidRDefault="00974C6F">
      <w:pPr>
        <w:pStyle w:val="CommentText"/>
      </w:pPr>
    </w:p>
    <w:p w14:paraId="7B92A811" w14:textId="12A2E8C5" w:rsidR="00974C6F" w:rsidRDefault="00974C6F">
      <w:pPr>
        <w:pStyle w:val="CommentText"/>
      </w:pPr>
      <w:r>
        <w:t xml:space="preserve">Agree it is odd to have a question here, but </w:t>
      </w:r>
    </w:p>
  </w:comment>
  <w:comment w:id="7" w:author="Tom Gaunt" w:date="2020-05-18T15:20:00Z" w:initials="TG">
    <w:p w14:paraId="1C4175B3" w14:textId="2F7D2D1F" w:rsidR="00974C6F" w:rsidRDefault="00974C6F">
      <w:pPr>
        <w:pStyle w:val="CommentText"/>
      </w:pPr>
      <w:r>
        <w:rPr>
          <w:rStyle w:val="CommentReference"/>
        </w:rPr>
        <w:annotationRef/>
      </w:r>
      <w:r>
        <w:t>A bit unusual to directly ask a question like this in the abstract. Could rephrase as a statement of alternative hypotheses.</w:t>
      </w:r>
    </w:p>
  </w:comment>
  <w:comment w:id="8" w:author="Tom Gaunt" w:date="2020-05-18T15:54:00Z" w:initials="TG">
    <w:p w14:paraId="3DAB129B" w14:textId="7B042040" w:rsidR="00974C6F" w:rsidRPr="00E86E1B" w:rsidRDefault="00974C6F">
      <w:pPr>
        <w:pStyle w:val="CommentText"/>
      </w:pPr>
      <w:r>
        <w:rPr>
          <w:rStyle w:val="CommentReference"/>
        </w:rPr>
        <w:annotationRef/>
      </w:r>
      <w:r>
        <w:t xml:space="preserve">I think here and in discussion you need to rephrase this a bit. Given sample size you weren’t aiming to find evidence of h2&gt;0 on a per trait basis (you were underpowered), therefore headlining on the fact that you found little evidence for this seems a bit misleading (I know this is technically a correct statement, but the causal/lazy reader might interpret this to mean methylation plays no role in 418 traits!) I think it would be better </w:t>
      </w:r>
      <w:r>
        <w:rPr>
          <w:i/>
          <w:iCs/>
        </w:rPr>
        <w:t>not</w:t>
      </w:r>
      <w:r>
        <w:t xml:space="preserve"> to include this non-result, and instead to focus on the relationship between h2EWAS and number of hits.</w:t>
      </w:r>
    </w:p>
  </w:comment>
  <w:comment w:id="14" w:author="Tom Gaunt" w:date="2020-05-18T15:54:00Z" w:initials="TG">
    <w:p w14:paraId="2FA0E218" w14:textId="77777777" w:rsidR="00974C6F" w:rsidRPr="00E86E1B" w:rsidRDefault="00974C6F" w:rsidP="00AE4E0C">
      <w:pPr>
        <w:pStyle w:val="CommentText"/>
      </w:pPr>
      <w:r>
        <w:rPr>
          <w:rStyle w:val="CommentReference"/>
        </w:rPr>
        <w:annotationRef/>
      </w:r>
      <w:r>
        <w:t xml:space="preserve">I think here and in discussion you need to rephrase this a bit. Given sample size you weren’t aiming to find evidence of h2&gt;0 on a per trait basis (you were underpowered), therefore headlining on the fact that you found little evidence for this seems a bit misleading (I know this is technically a correct statement, but the causal/lazy reader might interpret this to mean methylation plays no role in 418 traits!) I think it would be better </w:t>
      </w:r>
      <w:r>
        <w:rPr>
          <w:i/>
          <w:iCs/>
        </w:rPr>
        <w:t>not</w:t>
      </w:r>
      <w:r>
        <w:t xml:space="preserve"> to include this non-result, and instead to focus on the relationship between h2EWAS and number of hits.</w:t>
      </w:r>
    </w:p>
  </w:comment>
  <w:comment w:id="27" w:author="Nicholas Timpson" w:date="2020-06-12T12:30:00Z" w:initials="NT">
    <w:p w14:paraId="76E1C8B2" w14:textId="123B4517" w:rsidR="00974C6F" w:rsidRDefault="00974C6F">
      <w:pPr>
        <w:pStyle w:val="CommentText"/>
      </w:pPr>
      <w:r>
        <w:rPr>
          <w:rStyle w:val="CommentReference"/>
        </w:rPr>
        <w:annotationRef/>
      </w:r>
      <w:r>
        <w:t>What is a hit?</w:t>
      </w:r>
    </w:p>
  </w:comment>
  <w:comment w:id="56" w:author="Nicholas Timpson" w:date="2020-06-12T12:47:00Z" w:initials="NT">
    <w:p w14:paraId="0090422A" w14:textId="068A2C55" w:rsidR="00974C6F" w:rsidRDefault="00974C6F">
      <w:pPr>
        <w:pStyle w:val="CommentText"/>
      </w:pPr>
      <w:r w:rsidRPr="00A9705F">
        <w:rPr>
          <w:rStyle w:val="CommentReference"/>
          <w:highlight w:val="yellow"/>
        </w:rPr>
        <w:annotationRef/>
      </w:r>
      <w:r w:rsidRPr="00A9705F">
        <w:rPr>
          <w:highlight w:val="yellow"/>
        </w:rPr>
        <w:t>Though it is a phenotype and we do have some strong examples and thus</w:t>
      </w:r>
      <w:r>
        <w:t xml:space="preserve"> </w:t>
      </w:r>
    </w:p>
  </w:comment>
  <w:comment w:id="60" w:author="Nicholas Timpson" w:date="2020-06-12T18:26:00Z" w:initials="NT">
    <w:p w14:paraId="32A4A103" w14:textId="07E8A91D" w:rsidR="00974C6F" w:rsidRDefault="00974C6F">
      <w:pPr>
        <w:pStyle w:val="CommentText"/>
      </w:pPr>
      <w:r>
        <w:rPr>
          <w:rStyle w:val="CommentReference"/>
        </w:rPr>
        <w:annotationRef/>
      </w:r>
      <w:r>
        <w:t xml:space="preserve">Can you just summaries findings re. heritability rather than </w:t>
      </w:r>
      <w:proofErr w:type="spellStart"/>
      <w:proofErr w:type="gramStart"/>
      <w:r>
        <w:t>saying”arguably</w:t>
      </w:r>
      <w:proofErr w:type="spellEnd"/>
      <w:proofErr w:type="gramEnd"/>
      <w:r>
        <w:t>…”</w:t>
      </w:r>
    </w:p>
  </w:comment>
  <w:comment w:id="61" w:author="Nicholas Timpson" w:date="2020-06-12T18:26:00Z" w:initials="NT">
    <w:p w14:paraId="03AC6D45" w14:textId="2F89CFEC" w:rsidR="00974C6F" w:rsidRDefault="00974C6F">
      <w:pPr>
        <w:pStyle w:val="CommentText"/>
      </w:pPr>
      <w:r>
        <w:rPr>
          <w:rStyle w:val="CommentReference"/>
        </w:rPr>
        <w:annotationRef/>
      </w:r>
      <w:r>
        <w:t>Which?</w:t>
      </w:r>
    </w:p>
  </w:comment>
  <w:comment w:id="59" w:author="Nicholas Timpson" w:date="2020-06-12T18:30:00Z" w:initials="NT">
    <w:p w14:paraId="292E2786" w14:textId="7D4812FB" w:rsidR="00974C6F" w:rsidRDefault="00974C6F">
      <w:pPr>
        <w:pStyle w:val="CommentText"/>
      </w:pPr>
      <w:r w:rsidRPr="00A9705F">
        <w:rPr>
          <w:rStyle w:val="CommentReference"/>
          <w:highlight w:val="yellow"/>
        </w:rPr>
        <w:annotationRef/>
      </w:r>
      <w:r w:rsidRPr="00A9705F">
        <w:rPr>
          <w:highlight w:val="yellow"/>
        </w:rPr>
        <w:t>I am not sure this comparison to GWAS helps… is there any reason to believe they are the same other than then are perceived as “omics”</w:t>
      </w:r>
    </w:p>
  </w:comment>
  <w:comment w:id="76" w:author="Nicholas Timpson" w:date="2020-06-12T18:32:00Z" w:initials="NT">
    <w:p w14:paraId="718B429A" w14:textId="4113123F" w:rsidR="00974C6F" w:rsidRDefault="00974C6F">
      <w:pPr>
        <w:pStyle w:val="CommentText"/>
      </w:pPr>
      <w:r>
        <w:rPr>
          <w:rStyle w:val="CommentReference"/>
        </w:rPr>
        <w:annotationRef/>
      </w:r>
      <w:r>
        <w:t>Genetic relationship is key! They are just not close pedigrees</w:t>
      </w:r>
    </w:p>
  </w:comment>
  <w:comment w:id="85" w:author="Nicholas Timpson" w:date="2020-06-12T18:34:00Z" w:initials="NT">
    <w:p w14:paraId="22365CA4" w14:textId="49754925" w:rsidR="00974C6F" w:rsidRDefault="00974C6F">
      <w:pPr>
        <w:pStyle w:val="CommentText"/>
      </w:pPr>
      <w:r>
        <w:rPr>
          <w:rStyle w:val="CommentReference"/>
        </w:rPr>
        <w:annotationRef/>
      </w:r>
      <w:r>
        <w:t>This comparison becomes useful now given the methods, but before seems naive</w:t>
      </w:r>
    </w:p>
  </w:comment>
  <w:comment w:id="92" w:author="Nicholas Timpson" w:date="2020-06-12T18:37:00Z" w:initials="NT">
    <w:p w14:paraId="19FD8F24" w14:textId="42119C64" w:rsidR="00974C6F" w:rsidRDefault="00974C6F">
      <w:pPr>
        <w:pStyle w:val="CommentText"/>
      </w:pPr>
      <w:r>
        <w:rPr>
          <w:rStyle w:val="CommentReference"/>
        </w:rPr>
        <w:annotationRef/>
      </w:r>
      <w:r>
        <w:t>Found this wording a little drawn out and the speculation not really needed…. Could jump potentially to the Fig 1 showing possible model scenarios</w:t>
      </w:r>
    </w:p>
  </w:comment>
  <w:comment w:id="93" w:author="Tom Gaunt" w:date="2020-05-18T15:30:00Z" w:initials="TG">
    <w:p w14:paraId="0DE54087" w14:textId="37E7BAB1" w:rsidR="00974C6F" w:rsidRDefault="00974C6F">
      <w:pPr>
        <w:pStyle w:val="CommentText"/>
      </w:pPr>
      <w:r>
        <w:rPr>
          <w:rStyle w:val="CommentReference"/>
        </w:rPr>
        <w:annotationRef/>
      </w:r>
      <w:r>
        <w:t>I think the intro is now much clearer on commonalities and differences between SNP heritability and variance attributable to methylation.</w:t>
      </w:r>
    </w:p>
  </w:comment>
  <w:comment w:id="94" w:author="Nicholas Timpson" w:date="2020-06-12T18:38:00Z" w:initials="NT">
    <w:p w14:paraId="11ACA77C" w14:textId="240B4D4A" w:rsidR="00974C6F" w:rsidRDefault="00974C6F">
      <w:pPr>
        <w:pStyle w:val="CommentText"/>
      </w:pPr>
      <w:r>
        <w:rPr>
          <w:rStyle w:val="CommentReference"/>
        </w:rPr>
        <w:annotationRef/>
      </w:r>
      <w:r>
        <w:t>Not sure 17 is a plethora – or are there only 17 top results? This or the abstract is not clear</w:t>
      </w:r>
    </w:p>
  </w:comment>
  <w:comment w:id="95" w:author="Nicholas Timpson" w:date="2020-06-12T18:39:00Z" w:initials="NT">
    <w:p w14:paraId="2B1EB966" w14:textId="12E720C2" w:rsidR="00974C6F" w:rsidRDefault="00974C6F">
      <w:pPr>
        <w:pStyle w:val="CommentText"/>
      </w:pPr>
      <w:r>
        <w:rPr>
          <w:rStyle w:val="CommentReference"/>
        </w:rPr>
        <w:annotationRef/>
      </w:r>
      <w:r>
        <w:t>??</w:t>
      </w:r>
    </w:p>
  </w:comment>
  <w:comment w:id="96" w:author="Nicholas Timpson" w:date="2020-06-12T18:39:00Z" w:initials="NT">
    <w:p w14:paraId="47E07829" w14:textId="26C1FAA4" w:rsidR="00974C6F" w:rsidRDefault="00974C6F">
      <w:pPr>
        <w:pStyle w:val="CommentText"/>
      </w:pPr>
      <w:r>
        <w:rPr>
          <w:rStyle w:val="CommentReference"/>
        </w:rPr>
        <w:annotationRef/>
      </w:r>
      <w:r>
        <w:t>??</w:t>
      </w:r>
    </w:p>
  </w:comment>
  <w:comment w:id="114" w:author="Nicholas Timpson" w:date="2020-06-12T18:43:00Z" w:initials="NT">
    <w:p w14:paraId="51025060" w14:textId="011F8C7C" w:rsidR="00974C6F" w:rsidRDefault="00974C6F">
      <w:pPr>
        <w:pStyle w:val="CommentText"/>
      </w:pPr>
      <w:r>
        <w:rPr>
          <w:rStyle w:val="CommentReference"/>
        </w:rPr>
        <w:annotationRef/>
      </w:r>
      <w:r>
        <w:t>This is for ALSPAC – not the study here</w:t>
      </w:r>
    </w:p>
  </w:comment>
  <w:comment w:id="125" w:author="Nicholas Timpson" w:date="2020-06-12T18:46:00Z" w:initials="NT">
    <w:p w14:paraId="78CF98E0" w14:textId="64A8D2B6" w:rsidR="00974C6F" w:rsidRDefault="00974C6F">
      <w:pPr>
        <w:pStyle w:val="CommentText"/>
      </w:pPr>
      <w:r>
        <w:rPr>
          <w:rStyle w:val="CommentReference"/>
        </w:rPr>
        <w:annotationRef/>
      </w:r>
      <w:r>
        <w:t>Would have this in methods</w:t>
      </w:r>
    </w:p>
  </w:comment>
  <w:comment w:id="126" w:author="Nicholas Timpson" w:date="2020-06-12T18:47:00Z" w:initials="NT">
    <w:p w14:paraId="22A82029" w14:textId="77777777" w:rsidR="00974C6F" w:rsidRDefault="00974C6F">
      <w:pPr>
        <w:pStyle w:val="CommentText"/>
      </w:pPr>
      <w:r>
        <w:rPr>
          <w:rStyle w:val="CommentReference"/>
        </w:rPr>
        <w:annotationRef/>
      </w:r>
      <w:r>
        <w:t>Why medians given the results below??</w:t>
      </w:r>
    </w:p>
    <w:p w14:paraId="730941A8" w14:textId="77777777" w:rsidR="00974C6F" w:rsidRDefault="00974C6F">
      <w:pPr>
        <w:pStyle w:val="CommentText"/>
      </w:pPr>
    </w:p>
    <w:p w14:paraId="6B8E854F" w14:textId="7B1365BB" w:rsidR="00974C6F" w:rsidRDefault="00974C6F">
      <w:pPr>
        <w:pStyle w:val="CommentText"/>
      </w:pPr>
      <w:r>
        <w:t>Looks like your transformations worked and the distribution of results ins normal</w:t>
      </w:r>
    </w:p>
  </w:comment>
  <w:comment w:id="127" w:author="Tom Gaunt" w:date="2020-05-18T15:34:00Z" w:initials="TG">
    <w:p w14:paraId="2F451162" w14:textId="62C6BDC6" w:rsidR="00974C6F" w:rsidRDefault="00974C6F">
      <w:pPr>
        <w:pStyle w:val="CommentText"/>
      </w:pPr>
      <w:r>
        <w:rPr>
          <w:rStyle w:val="CommentReference"/>
        </w:rPr>
        <w:annotationRef/>
      </w:r>
      <w:r>
        <w:t>You’ve switched from FDR-corrected p-value to uncorrected? p-value from text to here. Be clear about this (</w:t>
      </w:r>
      <w:proofErr w:type="spellStart"/>
      <w:r>
        <w:t>ie</w:t>
      </w:r>
      <w:proofErr w:type="spellEnd"/>
      <w:r>
        <w:t xml:space="preserve"> state this is uncorrected, or use the FDR-corrected p)</w:t>
      </w:r>
    </w:p>
  </w:comment>
  <w:comment w:id="129" w:author="Tom Gaunt" w:date="2020-05-18T15:36:00Z" w:initials="TG">
    <w:p w14:paraId="386A39D9" w14:textId="260661DF" w:rsidR="00974C6F" w:rsidRDefault="00974C6F">
      <w:pPr>
        <w:pStyle w:val="CommentText"/>
      </w:pPr>
      <w:r>
        <w:rPr>
          <w:rStyle w:val="CommentReference"/>
        </w:rPr>
        <w:annotationRef/>
      </w:r>
      <w:r>
        <w:t>Define this “strict” p-value cutoff. I assume you mean this is a corrected version of the 1E-7 used for EWAS, but this is unclear.</w:t>
      </w:r>
    </w:p>
  </w:comment>
  <w:comment w:id="130" w:author="Tom Gaunt" w:date="2020-05-18T15:41:00Z" w:initials="TG">
    <w:p w14:paraId="61D98FC2" w14:textId="58215CA0" w:rsidR="00974C6F" w:rsidRDefault="00974C6F">
      <w:pPr>
        <w:pStyle w:val="CommentText"/>
      </w:pPr>
      <w:r>
        <w:rPr>
          <w:rStyle w:val="CommentReference"/>
        </w:rPr>
        <w:annotationRef/>
      </w:r>
      <w:r>
        <w:t>“Strong evidence” or “some evidence”?</w:t>
      </w:r>
    </w:p>
  </w:comment>
  <w:comment w:id="131" w:author="Tom Gaunt" w:date="2020-05-18T15:38:00Z" w:initials="TG">
    <w:p w14:paraId="20BEB52B" w14:textId="1706D6B3" w:rsidR="00974C6F" w:rsidRDefault="00974C6F">
      <w:pPr>
        <w:pStyle w:val="CommentText"/>
      </w:pPr>
      <w:r w:rsidRPr="00A9705F">
        <w:rPr>
          <w:rStyle w:val="CommentReference"/>
          <w:highlight w:val="yellow"/>
        </w:rPr>
        <w:annotationRef/>
      </w:r>
      <w:r w:rsidRPr="00A9705F">
        <w:rPr>
          <w:highlight w:val="yellow"/>
        </w:rPr>
        <w:t>Should the plot show imprecision and how this varies between points? The immediate impression of this analysis is that it is very hard to draw any conclusions given this imprecision.</w:t>
      </w:r>
    </w:p>
  </w:comment>
  <w:comment w:id="132" w:author="Tom Gaunt" w:date="2020-05-18T15:26:00Z" w:initials="TG">
    <w:p w14:paraId="6F9EF6BF" w14:textId="1D90673A" w:rsidR="00974C6F" w:rsidRDefault="00974C6F">
      <w:pPr>
        <w:pStyle w:val="CommentText"/>
      </w:pPr>
      <w:r>
        <w:rPr>
          <w:rStyle w:val="CommentReference"/>
        </w:rPr>
        <w:annotationRef/>
      </w:r>
      <w:r>
        <w:t>Would be nice to compare to the same for SNP h2 in UKB GWAS… In intro you draw the comparison between GWAS and EWAS, suggesting that more heritable traits more likely to have more hits, so it would be nice to back that up with the GWAS comparison</w:t>
      </w:r>
    </w:p>
  </w:comment>
  <w:comment w:id="134" w:author="Nicholas Timpson" w:date="2020-06-12T18:48:00Z" w:initials="NT">
    <w:p w14:paraId="4AB1B68D" w14:textId="4789704D" w:rsidR="00974C6F" w:rsidRDefault="00974C6F">
      <w:pPr>
        <w:pStyle w:val="CommentText"/>
      </w:pPr>
      <w:r>
        <w:rPr>
          <w:rStyle w:val="CommentReference"/>
        </w:rPr>
        <w:annotationRef/>
      </w:r>
      <w:r>
        <w:t>I guess after the results I am left thinking – is the summary of results here a summary of a null distribution in results given a lack of power? May be good to address this. In the discussion below – one assumes your prediction is of tighter estimates around negligible effects hence any clarity on your original question – could this still be power/measurement of methylation/no effects in reality? Have you gained from looking globally?</w:t>
      </w:r>
    </w:p>
  </w:comment>
  <w:comment w:id="135" w:author="Tom Battram" w:date="2020-06-16T20:23:00Z" w:initials="TB">
    <w:p w14:paraId="4A28EEBE" w14:textId="77777777" w:rsidR="001036A4" w:rsidRDefault="001036A4">
      <w:pPr>
        <w:pStyle w:val="CommentText"/>
        <w:rPr>
          <w:rStyle w:val="CommentReference"/>
        </w:rPr>
      </w:pPr>
      <w:r>
        <w:rPr>
          <w:rStyle w:val="CommentReference"/>
        </w:rPr>
        <w:annotationRef/>
      </w:r>
      <w:proofErr w:type="gramStart"/>
      <w:r>
        <w:rPr>
          <w:rStyle w:val="CommentReference"/>
        </w:rPr>
        <w:t>So</w:t>
      </w:r>
      <w:proofErr w:type="gramEnd"/>
      <w:r>
        <w:rPr>
          <w:rStyle w:val="CommentReference"/>
        </w:rPr>
        <w:t xml:space="preserve"> it’s mentioned in limitations section that we can’t make any strong conclusions about any one trait. Worth bringing that </w:t>
      </w:r>
      <w:proofErr w:type="gramStart"/>
      <w:r>
        <w:rPr>
          <w:rStyle w:val="CommentReference"/>
        </w:rPr>
        <w:t>forward?</w:t>
      </w:r>
      <w:proofErr w:type="gramEnd"/>
    </w:p>
    <w:p w14:paraId="09EED159" w14:textId="77777777" w:rsidR="001036A4" w:rsidRDefault="001036A4">
      <w:pPr>
        <w:pStyle w:val="CommentText"/>
        <w:rPr>
          <w:rStyle w:val="CommentReference"/>
        </w:rPr>
      </w:pPr>
    </w:p>
    <w:p w14:paraId="72778B71" w14:textId="1D1DE59C" w:rsidR="001036A4" w:rsidRDefault="001036A4">
      <w:pPr>
        <w:pStyle w:val="CommentText"/>
      </w:pPr>
      <w:r>
        <w:rPr>
          <w:rStyle w:val="CommentReference"/>
        </w:rPr>
        <w:t xml:space="preserve">Little confused about your interpretation... Would you </w:t>
      </w:r>
      <w:r w:rsidR="00456A22">
        <w:rPr>
          <w:rStyle w:val="CommentReference"/>
        </w:rPr>
        <w:t>say</w:t>
      </w:r>
      <w:r>
        <w:rPr>
          <w:rStyle w:val="CommentReference"/>
        </w:rPr>
        <w:t xml:space="preserve"> that having many estimates centered around zero tell</w:t>
      </w:r>
      <w:r w:rsidR="00456A22">
        <w:rPr>
          <w:rStyle w:val="CommentReference"/>
        </w:rPr>
        <w:t>s</w:t>
      </w:r>
      <w:r>
        <w:rPr>
          <w:rStyle w:val="CommentReference"/>
        </w:rPr>
        <w:t xml:space="preserve"> us </w:t>
      </w:r>
      <w:r w:rsidR="00456A22">
        <w:rPr>
          <w:rStyle w:val="CommentReference"/>
        </w:rPr>
        <w:t xml:space="preserve">nothing </w:t>
      </w:r>
      <w:r>
        <w:rPr>
          <w:rStyle w:val="CommentReference"/>
        </w:rPr>
        <w:t>because each one of the estimates are imprecise?</w:t>
      </w:r>
    </w:p>
  </w:comment>
  <w:comment w:id="136" w:author="Nicholas Timpson" w:date="2020-06-12T18:51:00Z" w:initials="NT">
    <w:p w14:paraId="7EA61708" w14:textId="51CBDA16" w:rsidR="00974C6F" w:rsidRDefault="00974C6F">
      <w:pPr>
        <w:pStyle w:val="CommentText"/>
      </w:pPr>
      <w:r>
        <w:rPr>
          <w:rStyle w:val="CommentReference"/>
        </w:rPr>
        <w:annotationRef/>
      </w:r>
      <w:r>
        <w:t>Not sure architecture has been assessed – rather global contribution across traits… the architecture for that could be one lead methylation site or many – don’t see that in the h^2ewas</w:t>
      </w:r>
    </w:p>
  </w:comment>
  <w:comment w:id="138" w:author="Nicholas Timpson" w:date="2020-06-12T18:52:00Z" w:initials="NT">
    <w:p w14:paraId="760229E9" w14:textId="77777777" w:rsidR="00974C6F" w:rsidRPr="00A9705F" w:rsidRDefault="00974C6F">
      <w:pPr>
        <w:pStyle w:val="CommentText"/>
        <w:rPr>
          <w:highlight w:val="yellow"/>
        </w:rPr>
      </w:pPr>
      <w:r>
        <w:rPr>
          <w:rStyle w:val="CommentReference"/>
        </w:rPr>
        <w:annotationRef/>
      </w:r>
      <w:r w:rsidRPr="00A9705F">
        <w:rPr>
          <w:highlight w:val="yellow"/>
        </w:rPr>
        <w:t xml:space="preserve">Unlike genetics though and relatedness and its correlation with phenotype – the phenotype methylation can be correlated with outcomes, but both can be confounded – is a different inferential </w:t>
      </w:r>
      <w:proofErr w:type="gramStart"/>
      <w:r w:rsidRPr="00A9705F">
        <w:rPr>
          <w:highlight w:val="yellow"/>
        </w:rPr>
        <w:t>stand point</w:t>
      </w:r>
      <w:proofErr w:type="gramEnd"/>
      <w:r w:rsidRPr="00A9705F">
        <w:rPr>
          <w:highlight w:val="yellow"/>
        </w:rPr>
        <w:t xml:space="preserve"> – the methylation is (as you say) the proportion correlated  </w:t>
      </w:r>
    </w:p>
    <w:p w14:paraId="6C434C71" w14:textId="77777777" w:rsidR="008B7BD8" w:rsidRPr="00A9705F" w:rsidRDefault="008B7BD8">
      <w:pPr>
        <w:pStyle w:val="CommentText"/>
        <w:rPr>
          <w:highlight w:val="yellow"/>
        </w:rPr>
      </w:pPr>
    </w:p>
    <w:p w14:paraId="756FF45F" w14:textId="28B457E5" w:rsidR="008B7BD8" w:rsidRDefault="008B7BD8">
      <w:pPr>
        <w:pStyle w:val="CommentText"/>
      </w:pPr>
      <w:r w:rsidRPr="00A9705F">
        <w:rPr>
          <w:highlight w:val="yellow"/>
        </w:rPr>
        <w:t>Is it useful for designing new – is this not dependent on the factors acting on (environment) or within (genetics) specific populations – in a manner likely more likely to vary population by population/study by study?</w:t>
      </w:r>
    </w:p>
  </w:comment>
  <w:comment w:id="139" w:author="Tom Battram" w:date="2020-06-16T20:20:00Z" w:initials="TB">
    <w:p w14:paraId="156CD9BA" w14:textId="04F47C57" w:rsidR="00456A22" w:rsidRDefault="001036A4">
      <w:pPr>
        <w:pStyle w:val="CommentText"/>
      </w:pPr>
      <w:r>
        <w:rPr>
          <w:rStyle w:val="CommentReference"/>
        </w:rPr>
        <w:annotationRef/>
      </w:r>
      <w:r w:rsidR="00456A22">
        <w:rPr>
          <w:rStyle w:val="CommentReference"/>
        </w:rPr>
        <w:t xml:space="preserve">I agree that it’s more likely to vary study by study. If ALSPAC is a representative </w:t>
      </w:r>
      <w:proofErr w:type="gramStart"/>
      <w:r w:rsidR="00456A22">
        <w:rPr>
          <w:rStyle w:val="CommentReference"/>
        </w:rPr>
        <w:t>sample</w:t>
      </w:r>
      <w:proofErr w:type="gramEnd"/>
      <w:r w:rsidR="00456A22">
        <w:rPr>
          <w:rStyle w:val="CommentReference"/>
        </w:rPr>
        <w:t xml:space="preserve"> then you’d expect the relationship to hold across other similar populations right? Important point to note though! </w:t>
      </w:r>
    </w:p>
  </w:comment>
  <w:comment w:id="140" w:author="Nicholas Timpson" w:date="2020-06-12T18:58:00Z" w:initials="NT">
    <w:p w14:paraId="299CAFC7" w14:textId="1A8D4F9B" w:rsidR="008B7BD8" w:rsidRDefault="008B7BD8">
      <w:pPr>
        <w:pStyle w:val="CommentText"/>
      </w:pPr>
      <w:r>
        <w:rPr>
          <w:rStyle w:val="CommentReference"/>
        </w:rPr>
        <w:annotationRef/>
      </w:r>
      <w:r>
        <w:t>Again – may want to strip back these thought experiments for the paper</w:t>
      </w:r>
    </w:p>
  </w:comment>
  <w:comment w:id="141" w:author="Nicholas Timpson" w:date="2020-06-12T18:59:00Z" w:initials="NT">
    <w:p w14:paraId="0FAD8352" w14:textId="77777777" w:rsidR="008B7BD8" w:rsidRDefault="008B7BD8">
      <w:pPr>
        <w:pStyle w:val="CommentText"/>
      </w:pPr>
      <w:r>
        <w:rPr>
          <w:rStyle w:val="CommentReference"/>
        </w:rPr>
        <w:annotationRef/>
      </w:r>
      <w:r>
        <w:t>For what??</w:t>
      </w:r>
    </w:p>
    <w:p w14:paraId="4F38A00A" w14:textId="77777777" w:rsidR="008B7BD8" w:rsidRDefault="008B7BD8">
      <w:pPr>
        <w:pStyle w:val="CommentText"/>
      </w:pPr>
    </w:p>
    <w:p w14:paraId="3A33BA69" w14:textId="6CFA1B94" w:rsidR="008B7BD8" w:rsidRDefault="008B7BD8">
      <w:pPr>
        <w:pStyle w:val="CommentText"/>
      </w:pPr>
      <w:r>
        <w:t>Family based h^2 analysis does not care about genetic architecture</w:t>
      </w:r>
    </w:p>
  </w:comment>
  <w:comment w:id="147" w:author="Tom Gaunt" w:date="2020-05-18T15:47:00Z" w:initials="TG">
    <w:p w14:paraId="3B700D20" w14:textId="1DE37F4E" w:rsidR="00974C6F" w:rsidRDefault="00974C6F">
      <w:pPr>
        <w:pStyle w:val="CommentText"/>
      </w:pPr>
      <w:r>
        <w:rPr>
          <w:rStyle w:val="CommentReference"/>
        </w:rPr>
        <w:annotationRef/>
      </w:r>
      <w:r>
        <w:t>And over time</w:t>
      </w:r>
    </w:p>
  </w:comment>
  <w:comment w:id="148" w:author="Tom Gaunt" w:date="2020-05-18T15:49:00Z" w:initials="TG">
    <w:p w14:paraId="03B96C2A" w14:textId="0130F8BE" w:rsidR="00974C6F" w:rsidRDefault="00974C6F">
      <w:pPr>
        <w:pStyle w:val="CommentText"/>
      </w:pPr>
      <w:r>
        <w:rPr>
          <w:rStyle w:val="CommentReference"/>
        </w:rPr>
        <w:annotationRef/>
      </w:r>
      <w:r>
        <w:t xml:space="preserve">This point could be combined with the one about tissue – </w:t>
      </w:r>
      <w:proofErr w:type="spellStart"/>
      <w:r>
        <w:t>ie</w:t>
      </w:r>
      <w:proofErr w:type="spellEnd"/>
      <w:r>
        <w:t xml:space="preserve"> different h2EWAS in different contexts, with specific contexts being important for different phenotypes</w:t>
      </w:r>
    </w:p>
  </w:comment>
  <w:comment w:id="155" w:author="Tom Gaunt" w:date="2020-05-18T15:50:00Z" w:initials="TG">
    <w:p w14:paraId="577416F7" w14:textId="7732D3F4" w:rsidR="00974C6F" w:rsidRDefault="00974C6F">
      <w:pPr>
        <w:pStyle w:val="CommentText"/>
      </w:pPr>
      <w:r>
        <w:rPr>
          <w:rStyle w:val="CommentReference"/>
        </w:rPr>
        <w:annotationRef/>
      </w:r>
      <w:r>
        <w:t>This is an odd thing to be saying for a value that should be in the interval 0,1</w:t>
      </w:r>
    </w:p>
  </w:comment>
  <w:comment w:id="156" w:author="Tom Battram" w:date="2020-06-16T20:23:00Z" w:initials="TB">
    <w:p w14:paraId="5FA4A86A" w14:textId="292E09AE" w:rsidR="001036A4" w:rsidRDefault="001036A4">
      <w:pPr>
        <w:pStyle w:val="CommentText"/>
      </w:pPr>
      <w:r>
        <w:rPr>
          <w:rStyle w:val="CommentReference"/>
        </w:rPr>
        <w:annotationRef/>
      </w:r>
      <w:r>
        <w:t xml:space="preserve">True, but how do I get around this? </w:t>
      </w:r>
    </w:p>
  </w:comment>
  <w:comment w:id="159" w:author="Tom Battram" w:date="2019-10-31T11:25:00Z" w:initials="TB">
    <w:p w14:paraId="6062F6F1" w14:textId="10BC25CD" w:rsidR="00974C6F" w:rsidRDefault="00974C6F">
      <w:pPr>
        <w:pStyle w:val="CommentText"/>
      </w:pPr>
      <w:r>
        <w:rPr>
          <w:rStyle w:val="CommentReference"/>
        </w:rPr>
        <w:annotationRef/>
      </w:r>
      <w:r>
        <w:rPr>
          <w:rStyle w:val="CommentReference"/>
        </w:rPr>
        <w:t xml:space="preserve">Please add any funding I have missed!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E17A47" w15:done="0"/>
  <w15:commentEx w15:paraId="4A96468D" w15:done="0"/>
  <w15:commentEx w15:paraId="44BF7453" w15:paraIdParent="4A96468D" w15:done="0"/>
  <w15:commentEx w15:paraId="7B92A811" w15:done="0"/>
  <w15:commentEx w15:paraId="1C4175B3" w15:done="0"/>
  <w15:commentEx w15:paraId="3DAB129B" w15:done="0"/>
  <w15:commentEx w15:paraId="2FA0E218" w15:done="0"/>
  <w15:commentEx w15:paraId="76E1C8B2" w15:done="0"/>
  <w15:commentEx w15:paraId="0090422A" w15:done="0"/>
  <w15:commentEx w15:paraId="32A4A103" w15:done="0"/>
  <w15:commentEx w15:paraId="03AC6D45" w15:done="0"/>
  <w15:commentEx w15:paraId="292E2786" w15:done="0"/>
  <w15:commentEx w15:paraId="718B429A" w15:done="0"/>
  <w15:commentEx w15:paraId="22365CA4" w15:done="0"/>
  <w15:commentEx w15:paraId="19FD8F24" w15:done="0"/>
  <w15:commentEx w15:paraId="0DE54087" w15:done="0"/>
  <w15:commentEx w15:paraId="11ACA77C" w15:done="0"/>
  <w15:commentEx w15:paraId="2B1EB966" w15:done="0"/>
  <w15:commentEx w15:paraId="47E07829" w15:done="0"/>
  <w15:commentEx w15:paraId="51025060" w15:done="0"/>
  <w15:commentEx w15:paraId="78CF98E0" w15:done="0"/>
  <w15:commentEx w15:paraId="6B8E854F" w15:done="0"/>
  <w15:commentEx w15:paraId="2F451162" w15:done="0"/>
  <w15:commentEx w15:paraId="386A39D9" w15:done="0"/>
  <w15:commentEx w15:paraId="61D98FC2" w15:done="0"/>
  <w15:commentEx w15:paraId="20BEB52B" w15:done="0"/>
  <w15:commentEx w15:paraId="6F9EF6BF" w15:done="0"/>
  <w15:commentEx w15:paraId="4AB1B68D" w15:done="0"/>
  <w15:commentEx w15:paraId="72778B71" w15:paraIdParent="4AB1B68D" w15:done="0"/>
  <w15:commentEx w15:paraId="7EA61708" w15:done="0"/>
  <w15:commentEx w15:paraId="756FF45F" w15:done="0"/>
  <w15:commentEx w15:paraId="156CD9BA" w15:paraIdParent="756FF45F" w15:done="0"/>
  <w15:commentEx w15:paraId="299CAFC7" w15:done="0"/>
  <w15:commentEx w15:paraId="3A33BA69" w15:done="0"/>
  <w15:commentEx w15:paraId="3B700D20" w15:done="0"/>
  <w15:commentEx w15:paraId="03B96C2A" w15:done="0"/>
  <w15:commentEx w15:paraId="577416F7" w15:done="0"/>
  <w15:commentEx w15:paraId="5FA4A86A" w15:paraIdParent="577416F7" w15:done="0"/>
  <w15:commentEx w15:paraId="6062F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EFB7" w16cex:dateUtc="2020-06-12T11:12:00Z"/>
  <w16cex:commentExtensible w16cex:durableId="226D2610" w16cex:dateUtc="2020-05-18T14:19:00Z"/>
  <w16cex:commentExtensible w16cex:durableId="228DF018" w16cex:dateUtc="2020-06-12T11:14:00Z"/>
  <w16cex:commentExtensible w16cex:durableId="226D2650" w16cex:dateUtc="2020-05-18T14:20:00Z"/>
  <w16cex:commentExtensible w16cex:durableId="226D2E24" w16cex:dateUtc="2020-05-18T14:54:00Z"/>
  <w16cex:commentExtensible w16cex:durableId="228DF29E" w16cex:dateUtc="2020-05-18T14:54:00Z"/>
  <w16cex:commentExtensible w16cex:durableId="228DF3E7" w16cex:dateUtc="2020-06-12T11:30:00Z"/>
  <w16cex:commentExtensible w16cex:durableId="228DF7ED" w16cex:dateUtc="2020-06-12T11:47:00Z"/>
  <w16cex:commentExtensible w16cex:durableId="228E473D" w16cex:dateUtc="2020-06-12T17:26:00Z"/>
  <w16cex:commentExtensible w16cex:durableId="228E4762" w16cex:dateUtc="2020-06-12T17:26:00Z"/>
  <w16cex:commentExtensible w16cex:durableId="228E482C" w16cex:dateUtc="2020-06-12T17:30:00Z"/>
  <w16cex:commentExtensible w16cex:durableId="228E48AE" w16cex:dateUtc="2020-06-12T17:32:00Z"/>
  <w16cex:commentExtensible w16cex:durableId="228E4953" w16cex:dateUtc="2020-06-12T17:34:00Z"/>
  <w16cex:commentExtensible w16cex:durableId="228E49E0" w16cex:dateUtc="2020-06-12T17:37:00Z"/>
  <w16cex:commentExtensible w16cex:durableId="226D287F" w16cex:dateUtc="2020-05-18T14:30:00Z"/>
  <w16cex:commentExtensible w16cex:durableId="228E4A42" w16cex:dateUtc="2020-06-12T17:38:00Z"/>
  <w16cex:commentExtensible w16cex:durableId="228E4A71" w16cex:dateUtc="2020-06-12T17:39:00Z"/>
  <w16cex:commentExtensible w16cex:durableId="228E4A77" w16cex:dateUtc="2020-06-12T17:39:00Z"/>
  <w16cex:commentExtensible w16cex:durableId="228E4B65" w16cex:dateUtc="2020-06-12T17:43:00Z"/>
  <w16cex:commentExtensible w16cex:durableId="228E4C0C" w16cex:dateUtc="2020-06-12T17:46:00Z"/>
  <w16cex:commentExtensible w16cex:durableId="228E4C4C" w16cex:dateUtc="2020-06-12T17:47:00Z"/>
  <w16cex:commentExtensible w16cex:durableId="226D29A1" w16cex:dateUtc="2020-05-18T14:34:00Z"/>
  <w16cex:commentExtensible w16cex:durableId="226D2A0A" w16cex:dateUtc="2020-05-18T14:36:00Z"/>
  <w16cex:commentExtensible w16cex:durableId="226D2B2F" w16cex:dateUtc="2020-05-18T14:41:00Z"/>
  <w16cex:commentExtensible w16cex:durableId="226D2A8D" w16cex:dateUtc="2020-05-18T14:38:00Z"/>
  <w16cex:commentExtensible w16cex:durableId="226D27A4" w16cex:dateUtc="2020-05-18T14:26:00Z"/>
  <w16cex:commentExtensible w16cex:durableId="228E4C98" w16cex:dateUtc="2020-06-12T17:48:00Z"/>
  <w16cex:commentExtensible w16cex:durableId="2293A8CA" w16cex:dateUtc="2020-06-16T19:23:00Z"/>
  <w16cex:commentExtensible w16cex:durableId="228E4D22" w16cex:dateUtc="2020-06-12T17:51:00Z"/>
  <w16cex:commentExtensible w16cex:durableId="228E4D56" w16cex:dateUtc="2020-06-12T17:52:00Z"/>
  <w16cex:commentExtensible w16cex:durableId="2293A814" w16cex:dateUtc="2020-06-16T19:20:00Z"/>
  <w16cex:commentExtensible w16cex:durableId="228E4ECE" w16cex:dateUtc="2020-06-12T17:58:00Z"/>
  <w16cex:commentExtensible w16cex:durableId="228E4EF7" w16cex:dateUtc="2020-06-12T17:59:00Z"/>
  <w16cex:commentExtensible w16cex:durableId="226D2C9B" w16cex:dateUtc="2020-05-18T14:47:00Z"/>
  <w16cex:commentExtensible w16cex:durableId="226D2CF0" w16cex:dateUtc="2020-05-18T14:49:00Z"/>
  <w16cex:commentExtensible w16cex:durableId="226D2D5C" w16cex:dateUtc="2020-05-18T14:50:00Z"/>
  <w16cex:commentExtensible w16cex:durableId="2293A8BC" w16cex:dateUtc="2020-06-16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E17A47" w16cid:durableId="228DEFB7"/>
  <w16cid:commentId w16cid:paraId="4A96468D" w16cid:durableId="2165609F"/>
  <w16cid:commentId w16cid:paraId="44BF7453" w16cid:durableId="226D2610"/>
  <w16cid:commentId w16cid:paraId="7B92A811" w16cid:durableId="228DF018"/>
  <w16cid:commentId w16cid:paraId="1C4175B3" w16cid:durableId="226D2650"/>
  <w16cid:commentId w16cid:paraId="3DAB129B" w16cid:durableId="226D2E24"/>
  <w16cid:commentId w16cid:paraId="2FA0E218" w16cid:durableId="228DF29E"/>
  <w16cid:commentId w16cid:paraId="76E1C8B2" w16cid:durableId="228DF3E7"/>
  <w16cid:commentId w16cid:paraId="0090422A" w16cid:durableId="228DF7ED"/>
  <w16cid:commentId w16cid:paraId="32A4A103" w16cid:durableId="228E473D"/>
  <w16cid:commentId w16cid:paraId="03AC6D45" w16cid:durableId="228E4762"/>
  <w16cid:commentId w16cid:paraId="292E2786" w16cid:durableId="228E482C"/>
  <w16cid:commentId w16cid:paraId="718B429A" w16cid:durableId="228E48AE"/>
  <w16cid:commentId w16cid:paraId="22365CA4" w16cid:durableId="228E4953"/>
  <w16cid:commentId w16cid:paraId="19FD8F24" w16cid:durableId="228E49E0"/>
  <w16cid:commentId w16cid:paraId="0DE54087" w16cid:durableId="226D287F"/>
  <w16cid:commentId w16cid:paraId="11ACA77C" w16cid:durableId="228E4A42"/>
  <w16cid:commentId w16cid:paraId="2B1EB966" w16cid:durableId="228E4A71"/>
  <w16cid:commentId w16cid:paraId="47E07829" w16cid:durableId="228E4A77"/>
  <w16cid:commentId w16cid:paraId="51025060" w16cid:durableId="228E4B65"/>
  <w16cid:commentId w16cid:paraId="78CF98E0" w16cid:durableId="228E4C0C"/>
  <w16cid:commentId w16cid:paraId="6B8E854F" w16cid:durableId="228E4C4C"/>
  <w16cid:commentId w16cid:paraId="2F451162" w16cid:durableId="226D29A1"/>
  <w16cid:commentId w16cid:paraId="386A39D9" w16cid:durableId="226D2A0A"/>
  <w16cid:commentId w16cid:paraId="61D98FC2" w16cid:durableId="226D2B2F"/>
  <w16cid:commentId w16cid:paraId="20BEB52B" w16cid:durableId="226D2A8D"/>
  <w16cid:commentId w16cid:paraId="6F9EF6BF" w16cid:durableId="226D27A4"/>
  <w16cid:commentId w16cid:paraId="4AB1B68D" w16cid:durableId="228E4C98"/>
  <w16cid:commentId w16cid:paraId="72778B71" w16cid:durableId="2293A8CA"/>
  <w16cid:commentId w16cid:paraId="7EA61708" w16cid:durableId="228E4D22"/>
  <w16cid:commentId w16cid:paraId="756FF45F" w16cid:durableId="228E4D56"/>
  <w16cid:commentId w16cid:paraId="156CD9BA" w16cid:durableId="2293A814"/>
  <w16cid:commentId w16cid:paraId="299CAFC7" w16cid:durableId="228E4ECE"/>
  <w16cid:commentId w16cid:paraId="3A33BA69" w16cid:durableId="228E4EF7"/>
  <w16cid:commentId w16cid:paraId="3B700D20" w16cid:durableId="226D2C9B"/>
  <w16cid:commentId w16cid:paraId="03B96C2A" w16cid:durableId="226D2CF0"/>
  <w16cid:commentId w16cid:paraId="577416F7" w16cid:durableId="226D2D5C"/>
  <w16cid:commentId w16cid:paraId="5FA4A86A" w16cid:durableId="2293A8BC"/>
  <w16cid:commentId w16cid:paraId="6062F6F1" w16cid:durableId="216543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B5EF1" w14:textId="77777777" w:rsidR="00A05790" w:rsidRDefault="00A05790">
      <w:pPr>
        <w:spacing w:after="0"/>
      </w:pPr>
      <w:r>
        <w:separator/>
      </w:r>
    </w:p>
  </w:endnote>
  <w:endnote w:type="continuationSeparator" w:id="0">
    <w:p w14:paraId="33B7CC06" w14:textId="77777777" w:rsidR="00A05790" w:rsidRDefault="00A05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reek">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E555B" w14:textId="77777777" w:rsidR="00A05790" w:rsidRDefault="00A05790">
      <w:r>
        <w:separator/>
      </w:r>
    </w:p>
  </w:footnote>
  <w:footnote w:type="continuationSeparator" w:id="0">
    <w:p w14:paraId="2C910D43" w14:textId="77777777" w:rsidR="00A05790" w:rsidRDefault="00A05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8173B8"/>
    <w:multiLevelType w:val="multilevel"/>
    <w:tmpl w:val="8D5EC4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7F26C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14E3E79"/>
    <w:multiLevelType w:val="hybridMultilevel"/>
    <w:tmpl w:val="85AA336A"/>
    <w:lvl w:ilvl="0" w:tplc="411C3D2E">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A2378"/>
    <w:multiLevelType w:val="hybridMultilevel"/>
    <w:tmpl w:val="BD62FB44"/>
    <w:lvl w:ilvl="0" w:tplc="C324CA34">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AF1C07"/>
    <w:multiLevelType w:val="multilevel"/>
    <w:tmpl w:val="B9EE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3603B"/>
    <w:multiLevelType w:val="hybridMultilevel"/>
    <w:tmpl w:val="228C9D9E"/>
    <w:lvl w:ilvl="0" w:tplc="EE2EE7D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8E17B2"/>
    <w:multiLevelType w:val="hybridMultilevel"/>
    <w:tmpl w:val="5FAEE90E"/>
    <w:lvl w:ilvl="0" w:tplc="9746CC84">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E170B50"/>
    <w:multiLevelType w:val="hybridMultilevel"/>
    <w:tmpl w:val="92460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EE763D"/>
    <w:multiLevelType w:val="hybridMultilevel"/>
    <w:tmpl w:val="6504DC52"/>
    <w:lvl w:ilvl="0" w:tplc="34307866">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A63921"/>
    <w:multiLevelType w:val="hybridMultilevel"/>
    <w:tmpl w:val="11C86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AA305C"/>
    <w:multiLevelType w:val="hybridMultilevel"/>
    <w:tmpl w:val="79926A1E"/>
    <w:lvl w:ilvl="0" w:tplc="E42E7A6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2A5571"/>
    <w:multiLevelType w:val="hybridMultilevel"/>
    <w:tmpl w:val="D5E6590E"/>
    <w:lvl w:ilvl="0" w:tplc="D71A90F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46436"/>
    <w:multiLevelType w:val="hybridMultilevel"/>
    <w:tmpl w:val="4C76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3A7E9C"/>
    <w:multiLevelType w:val="hybridMultilevel"/>
    <w:tmpl w:val="5DE44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11"/>
  </w:num>
  <w:num w:numId="5">
    <w:abstractNumId w:val="5"/>
  </w:num>
  <w:num w:numId="6">
    <w:abstractNumId w:val="8"/>
  </w:num>
  <w:num w:numId="7">
    <w:abstractNumId w:val="12"/>
  </w:num>
  <w:num w:numId="8">
    <w:abstractNumId w:val="4"/>
  </w:num>
  <w:num w:numId="9">
    <w:abstractNumId w:val="2"/>
  </w:num>
  <w:num w:numId="10">
    <w:abstractNumId w:val="3"/>
  </w:num>
  <w:num w:numId="11">
    <w:abstractNumId w:val="10"/>
  </w:num>
  <w:num w:numId="12">
    <w:abstractNumId w:val="9"/>
  </w:num>
  <w:num w:numId="13">
    <w:abstractNumId w:val="7"/>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Timpson">
    <w15:presenceInfo w15:providerId="AD" w15:userId="S::epnjt@bristol.ac.uk::6f8f6be6-2dbf-47c9-904a-33f897db74b7"/>
  </w15:person>
  <w15:person w15:author="Tom Battram">
    <w15:presenceInfo w15:providerId="AD" w15:userId="S::tb13101@bristol.ac.uk::a133d669-6827-42c1-8b15-79c9aa2ea302"/>
  </w15:person>
  <w15:person w15:author="Tom Gaunt">
    <w15:presenceInfo w15:providerId="AD" w15:userId="S::eptrg@bristol.ac.uk::5609eb99-96bb-460f-828d-e6a1bc3ee9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32F"/>
    <w:rsid w:val="0000734E"/>
    <w:rsid w:val="00011C8B"/>
    <w:rsid w:val="00012AFB"/>
    <w:rsid w:val="00016887"/>
    <w:rsid w:val="00021171"/>
    <w:rsid w:val="00024C73"/>
    <w:rsid w:val="0003550E"/>
    <w:rsid w:val="00035909"/>
    <w:rsid w:val="00036375"/>
    <w:rsid w:val="000420F0"/>
    <w:rsid w:val="00043B94"/>
    <w:rsid w:val="0004672A"/>
    <w:rsid w:val="00054A80"/>
    <w:rsid w:val="00057AFA"/>
    <w:rsid w:val="00057F3B"/>
    <w:rsid w:val="0006108F"/>
    <w:rsid w:val="00062FC5"/>
    <w:rsid w:val="00063717"/>
    <w:rsid w:val="00070108"/>
    <w:rsid w:val="000759AE"/>
    <w:rsid w:val="00080E12"/>
    <w:rsid w:val="00083A87"/>
    <w:rsid w:val="0008534C"/>
    <w:rsid w:val="0008548D"/>
    <w:rsid w:val="00097736"/>
    <w:rsid w:val="000A3CD2"/>
    <w:rsid w:val="000A5981"/>
    <w:rsid w:val="000A5DF5"/>
    <w:rsid w:val="000B16BC"/>
    <w:rsid w:val="000B22C6"/>
    <w:rsid w:val="000B33A4"/>
    <w:rsid w:val="000B643B"/>
    <w:rsid w:val="000C02EC"/>
    <w:rsid w:val="000C6A68"/>
    <w:rsid w:val="000D735B"/>
    <w:rsid w:val="000E3B37"/>
    <w:rsid w:val="000E79C9"/>
    <w:rsid w:val="000E7A74"/>
    <w:rsid w:val="000F1997"/>
    <w:rsid w:val="000F4FE3"/>
    <w:rsid w:val="00100186"/>
    <w:rsid w:val="00102FF7"/>
    <w:rsid w:val="001036A4"/>
    <w:rsid w:val="00104227"/>
    <w:rsid w:val="001048D0"/>
    <w:rsid w:val="00104E83"/>
    <w:rsid w:val="00105237"/>
    <w:rsid w:val="00116683"/>
    <w:rsid w:val="001238CA"/>
    <w:rsid w:val="00127126"/>
    <w:rsid w:val="00134CBF"/>
    <w:rsid w:val="00137105"/>
    <w:rsid w:val="00141A10"/>
    <w:rsid w:val="001442FA"/>
    <w:rsid w:val="0014433F"/>
    <w:rsid w:val="001456CB"/>
    <w:rsid w:val="00153C13"/>
    <w:rsid w:val="001552AA"/>
    <w:rsid w:val="00160BC9"/>
    <w:rsid w:val="0016173D"/>
    <w:rsid w:val="00163412"/>
    <w:rsid w:val="001635C7"/>
    <w:rsid w:val="00164523"/>
    <w:rsid w:val="00166367"/>
    <w:rsid w:val="0017204C"/>
    <w:rsid w:val="00174F58"/>
    <w:rsid w:val="001775D6"/>
    <w:rsid w:val="001802F6"/>
    <w:rsid w:val="0018246D"/>
    <w:rsid w:val="00193007"/>
    <w:rsid w:val="00195C09"/>
    <w:rsid w:val="00195ECA"/>
    <w:rsid w:val="001A1D2B"/>
    <w:rsid w:val="001A2E2B"/>
    <w:rsid w:val="001B2315"/>
    <w:rsid w:val="001B3459"/>
    <w:rsid w:val="001B48EF"/>
    <w:rsid w:val="001B5F16"/>
    <w:rsid w:val="001C0AC3"/>
    <w:rsid w:val="001C4C90"/>
    <w:rsid w:val="001C57F7"/>
    <w:rsid w:val="001C6E88"/>
    <w:rsid w:val="001C74A6"/>
    <w:rsid w:val="001D0D50"/>
    <w:rsid w:val="001D0E5E"/>
    <w:rsid w:val="001E2198"/>
    <w:rsid w:val="001E2A33"/>
    <w:rsid w:val="001E4343"/>
    <w:rsid w:val="001E7070"/>
    <w:rsid w:val="001F09B6"/>
    <w:rsid w:val="001F2BF4"/>
    <w:rsid w:val="001F4CEF"/>
    <w:rsid w:val="001F7BDD"/>
    <w:rsid w:val="00202BCF"/>
    <w:rsid w:val="002065A2"/>
    <w:rsid w:val="002077BD"/>
    <w:rsid w:val="00215F88"/>
    <w:rsid w:val="00222B78"/>
    <w:rsid w:val="00224164"/>
    <w:rsid w:val="0022518E"/>
    <w:rsid w:val="002310E2"/>
    <w:rsid w:val="002351FD"/>
    <w:rsid w:val="00254322"/>
    <w:rsid w:val="00254682"/>
    <w:rsid w:val="00254918"/>
    <w:rsid w:val="00265BA6"/>
    <w:rsid w:val="00275FC1"/>
    <w:rsid w:val="00280DB4"/>
    <w:rsid w:val="00285CA3"/>
    <w:rsid w:val="00286C5E"/>
    <w:rsid w:val="002A6266"/>
    <w:rsid w:val="002A6FDB"/>
    <w:rsid w:val="002A739A"/>
    <w:rsid w:val="002B313A"/>
    <w:rsid w:val="002B6A80"/>
    <w:rsid w:val="002C3DB3"/>
    <w:rsid w:val="002C5FFC"/>
    <w:rsid w:val="002D086F"/>
    <w:rsid w:val="002D22F8"/>
    <w:rsid w:val="002D3125"/>
    <w:rsid w:val="002D3553"/>
    <w:rsid w:val="002D3A11"/>
    <w:rsid w:val="002D3B0B"/>
    <w:rsid w:val="002E0659"/>
    <w:rsid w:val="002E30AC"/>
    <w:rsid w:val="002F36FD"/>
    <w:rsid w:val="002F49DE"/>
    <w:rsid w:val="002F58B6"/>
    <w:rsid w:val="002F7127"/>
    <w:rsid w:val="002F7DA6"/>
    <w:rsid w:val="00304CF5"/>
    <w:rsid w:val="0031114E"/>
    <w:rsid w:val="00316C17"/>
    <w:rsid w:val="0032244A"/>
    <w:rsid w:val="00327BEA"/>
    <w:rsid w:val="00330BB5"/>
    <w:rsid w:val="003410F6"/>
    <w:rsid w:val="003417B9"/>
    <w:rsid w:val="0034577B"/>
    <w:rsid w:val="0034700F"/>
    <w:rsid w:val="00350D03"/>
    <w:rsid w:val="003564F1"/>
    <w:rsid w:val="003567C0"/>
    <w:rsid w:val="00363452"/>
    <w:rsid w:val="003635BD"/>
    <w:rsid w:val="00365D15"/>
    <w:rsid w:val="00370C24"/>
    <w:rsid w:val="00375693"/>
    <w:rsid w:val="003A2040"/>
    <w:rsid w:val="003B0C67"/>
    <w:rsid w:val="003B3FBE"/>
    <w:rsid w:val="003B4961"/>
    <w:rsid w:val="003C2664"/>
    <w:rsid w:val="003C7AC0"/>
    <w:rsid w:val="003D241E"/>
    <w:rsid w:val="003E1934"/>
    <w:rsid w:val="003E2311"/>
    <w:rsid w:val="003E751D"/>
    <w:rsid w:val="003E7880"/>
    <w:rsid w:val="003F2178"/>
    <w:rsid w:val="003F23A0"/>
    <w:rsid w:val="003F55D6"/>
    <w:rsid w:val="003F6FAB"/>
    <w:rsid w:val="00403F33"/>
    <w:rsid w:val="00425443"/>
    <w:rsid w:val="00426676"/>
    <w:rsid w:val="00430418"/>
    <w:rsid w:val="00431216"/>
    <w:rsid w:val="0043243D"/>
    <w:rsid w:val="0043302D"/>
    <w:rsid w:val="00436EF6"/>
    <w:rsid w:val="00441AB5"/>
    <w:rsid w:val="004446B8"/>
    <w:rsid w:val="00452392"/>
    <w:rsid w:val="00456579"/>
    <w:rsid w:val="00456A22"/>
    <w:rsid w:val="00456EDD"/>
    <w:rsid w:val="00476C49"/>
    <w:rsid w:val="00476EE0"/>
    <w:rsid w:val="0048475F"/>
    <w:rsid w:val="004A1493"/>
    <w:rsid w:val="004A3077"/>
    <w:rsid w:val="004B0B91"/>
    <w:rsid w:val="004B1FB0"/>
    <w:rsid w:val="004B74AD"/>
    <w:rsid w:val="004B7996"/>
    <w:rsid w:val="004C1D58"/>
    <w:rsid w:val="004C41E2"/>
    <w:rsid w:val="004D1C25"/>
    <w:rsid w:val="004D2FE4"/>
    <w:rsid w:val="004D411A"/>
    <w:rsid w:val="004D4F20"/>
    <w:rsid w:val="004D5D11"/>
    <w:rsid w:val="004D7089"/>
    <w:rsid w:val="004D763A"/>
    <w:rsid w:val="004E29B3"/>
    <w:rsid w:val="004E4919"/>
    <w:rsid w:val="004E6512"/>
    <w:rsid w:val="004E73A3"/>
    <w:rsid w:val="00502C33"/>
    <w:rsid w:val="0050737D"/>
    <w:rsid w:val="00512700"/>
    <w:rsid w:val="005167AB"/>
    <w:rsid w:val="00520A90"/>
    <w:rsid w:val="005227A5"/>
    <w:rsid w:val="005273C3"/>
    <w:rsid w:val="005303DB"/>
    <w:rsid w:val="00537CFC"/>
    <w:rsid w:val="005410A1"/>
    <w:rsid w:val="0054507A"/>
    <w:rsid w:val="005461FB"/>
    <w:rsid w:val="00551518"/>
    <w:rsid w:val="00552C2A"/>
    <w:rsid w:val="00553501"/>
    <w:rsid w:val="0055437C"/>
    <w:rsid w:val="0055792C"/>
    <w:rsid w:val="005626A6"/>
    <w:rsid w:val="005626A9"/>
    <w:rsid w:val="005626BE"/>
    <w:rsid w:val="00562958"/>
    <w:rsid w:val="005634D2"/>
    <w:rsid w:val="00563E54"/>
    <w:rsid w:val="005645F2"/>
    <w:rsid w:val="00565F5D"/>
    <w:rsid w:val="00566DC8"/>
    <w:rsid w:val="00567DBA"/>
    <w:rsid w:val="00570C4B"/>
    <w:rsid w:val="00574A9A"/>
    <w:rsid w:val="00575EC7"/>
    <w:rsid w:val="00581713"/>
    <w:rsid w:val="00582D33"/>
    <w:rsid w:val="0058747C"/>
    <w:rsid w:val="00590D07"/>
    <w:rsid w:val="005943F3"/>
    <w:rsid w:val="00594D7B"/>
    <w:rsid w:val="00596C58"/>
    <w:rsid w:val="005A691D"/>
    <w:rsid w:val="005B166D"/>
    <w:rsid w:val="005B2A78"/>
    <w:rsid w:val="005B52F6"/>
    <w:rsid w:val="005B780E"/>
    <w:rsid w:val="005D2AC4"/>
    <w:rsid w:val="005D37CD"/>
    <w:rsid w:val="005E0EEB"/>
    <w:rsid w:val="005E4D16"/>
    <w:rsid w:val="005E4D25"/>
    <w:rsid w:val="005F22AE"/>
    <w:rsid w:val="005F4AA8"/>
    <w:rsid w:val="005F567D"/>
    <w:rsid w:val="0060073B"/>
    <w:rsid w:val="00606020"/>
    <w:rsid w:val="0060640B"/>
    <w:rsid w:val="00612F54"/>
    <w:rsid w:val="00616456"/>
    <w:rsid w:val="00624D7B"/>
    <w:rsid w:val="00632E2A"/>
    <w:rsid w:val="0063541B"/>
    <w:rsid w:val="006363A9"/>
    <w:rsid w:val="00636766"/>
    <w:rsid w:val="00646453"/>
    <w:rsid w:val="006472C6"/>
    <w:rsid w:val="00652D11"/>
    <w:rsid w:val="00657020"/>
    <w:rsid w:val="00667507"/>
    <w:rsid w:val="0066750F"/>
    <w:rsid w:val="00672B38"/>
    <w:rsid w:val="00677E57"/>
    <w:rsid w:val="0069511E"/>
    <w:rsid w:val="00695712"/>
    <w:rsid w:val="006965AF"/>
    <w:rsid w:val="006A09CB"/>
    <w:rsid w:val="006A2753"/>
    <w:rsid w:val="006A3043"/>
    <w:rsid w:val="006A3E3B"/>
    <w:rsid w:val="006A7DB7"/>
    <w:rsid w:val="006B21BB"/>
    <w:rsid w:val="006B2D37"/>
    <w:rsid w:val="006B47B1"/>
    <w:rsid w:val="006C02E2"/>
    <w:rsid w:val="006C177C"/>
    <w:rsid w:val="006C2B20"/>
    <w:rsid w:val="006C66F0"/>
    <w:rsid w:val="006C67FB"/>
    <w:rsid w:val="006E020C"/>
    <w:rsid w:val="006E03D0"/>
    <w:rsid w:val="006E4C03"/>
    <w:rsid w:val="006F063F"/>
    <w:rsid w:val="006F09BA"/>
    <w:rsid w:val="006F1896"/>
    <w:rsid w:val="007019AC"/>
    <w:rsid w:val="00705791"/>
    <w:rsid w:val="00705915"/>
    <w:rsid w:val="00710C1A"/>
    <w:rsid w:val="00717A39"/>
    <w:rsid w:val="0072090C"/>
    <w:rsid w:val="007239CA"/>
    <w:rsid w:val="0073133F"/>
    <w:rsid w:val="007319EA"/>
    <w:rsid w:val="00732F1D"/>
    <w:rsid w:val="00737AD5"/>
    <w:rsid w:val="007401E8"/>
    <w:rsid w:val="00742296"/>
    <w:rsid w:val="0074510F"/>
    <w:rsid w:val="007611D3"/>
    <w:rsid w:val="007644A7"/>
    <w:rsid w:val="00766608"/>
    <w:rsid w:val="0077291A"/>
    <w:rsid w:val="00774811"/>
    <w:rsid w:val="00774D7E"/>
    <w:rsid w:val="00776B1F"/>
    <w:rsid w:val="00777960"/>
    <w:rsid w:val="00780D7F"/>
    <w:rsid w:val="00782994"/>
    <w:rsid w:val="00784D58"/>
    <w:rsid w:val="00787E09"/>
    <w:rsid w:val="00790051"/>
    <w:rsid w:val="0079589E"/>
    <w:rsid w:val="007A230A"/>
    <w:rsid w:val="007A3DB8"/>
    <w:rsid w:val="007A5085"/>
    <w:rsid w:val="007A5AC0"/>
    <w:rsid w:val="007A6997"/>
    <w:rsid w:val="007A75A5"/>
    <w:rsid w:val="007B4A2A"/>
    <w:rsid w:val="007B6531"/>
    <w:rsid w:val="007B6BF4"/>
    <w:rsid w:val="007B6D7B"/>
    <w:rsid w:val="007B7865"/>
    <w:rsid w:val="007C1E8B"/>
    <w:rsid w:val="007C4351"/>
    <w:rsid w:val="007C4B01"/>
    <w:rsid w:val="007D1234"/>
    <w:rsid w:val="007D1827"/>
    <w:rsid w:val="007D6201"/>
    <w:rsid w:val="007E144A"/>
    <w:rsid w:val="007E3DE5"/>
    <w:rsid w:val="007F0BAA"/>
    <w:rsid w:val="007F1872"/>
    <w:rsid w:val="007F330C"/>
    <w:rsid w:val="007F49B6"/>
    <w:rsid w:val="007F7ADC"/>
    <w:rsid w:val="0080036E"/>
    <w:rsid w:val="00801BA4"/>
    <w:rsid w:val="00805514"/>
    <w:rsid w:val="00806330"/>
    <w:rsid w:val="00811047"/>
    <w:rsid w:val="008115BC"/>
    <w:rsid w:val="008123BC"/>
    <w:rsid w:val="00820673"/>
    <w:rsid w:val="0082329E"/>
    <w:rsid w:val="00823F3E"/>
    <w:rsid w:val="008279B5"/>
    <w:rsid w:val="008313F1"/>
    <w:rsid w:val="00831CBF"/>
    <w:rsid w:val="008350D7"/>
    <w:rsid w:val="0083773E"/>
    <w:rsid w:val="00842D6C"/>
    <w:rsid w:val="0084784E"/>
    <w:rsid w:val="00852F35"/>
    <w:rsid w:val="00853273"/>
    <w:rsid w:val="00861DCF"/>
    <w:rsid w:val="00876062"/>
    <w:rsid w:val="008824C0"/>
    <w:rsid w:val="00884F4B"/>
    <w:rsid w:val="008944CF"/>
    <w:rsid w:val="00897C70"/>
    <w:rsid w:val="008A2BD2"/>
    <w:rsid w:val="008A38A3"/>
    <w:rsid w:val="008A3FAC"/>
    <w:rsid w:val="008A420D"/>
    <w:rsid w:val="008B0BC5"/>
    <w:rsid w:val="008B7BD8"/>
    <w:rsid w:val="008C1A90"/>
    <w:rsid w:val="008C3239"/>
    <w:rsid w:val="008C6597"/>
    <w:rsid w:val="008D017F"/>
    <w:rsid w:val="008D6863"/>
    <w:rsid w:val="008D6BB8"/>
    <w:rsid w:val="008E1A39"/>
    <w:rsid w:val="008E3D1B"/>
    <w:rsid w:val="008E442A"/>
    <w:rsid w:val="008F1549"/>
    <w:rsid w:val="008F463C"/>
    <w:rsid w:val="008F601D"/>
    <w:rsid w:val="008F6CAF"/>
    <w:rsid w:val="008F7B17"/>
    <w:rsid w:val="009076AF"/>
    <w:rsid w:val="00910755"/>
    <w:rsid w:val="00911A16"/>
    <w:rsid w:val="0091664C"/>
    <w:rsid w:val="0092469B"/>
    <w:rsid w:val="00931363"/>
    <w:rsid w:val="009352AD"/>
    <w:rsid w:val="00936CE6"/>
    <w:rsid w:val="00941DCC"/>
    <w:rsid w:val="00944465"/>
    <w:rsid w:val="00944632"/>
    <w:rsid w:val="00944BDD"/>
    <w:rsid w:val="00955C3B"/>
    <w:rsid w:val="00956F75"/>
    <w:rsid w:val="0096307D"/>
    <w:rsid w:val="00971583"/>
    <w:rsid w:val="00973520"/>
    <w:rsid w:val="00974C6F"/>
    <w:rsid w:val="00976538"/>
    <w:rsid w:val="00980680"/>
    <w:rsid w:val="0098138B"/>
    <w:rsid w:val="009820C4"/>
    <w:rsid w:val="00990245"/>
    <w:rsid w:val="00990FC2"/>
    <w:rsid w:val="00992349"/>
    <w:rsid w:val="0099593B"/>
    <w:rsid w:val="00997F8F"/>
    <w:rsid w:val="009A0ACF"/>
    <w:rsid w:val="009A1BFF"/>
    <w:rsid w:val="009B7A4C"/>
    <w:rsid w:val="009C163F"/>
    <w:rsid w:val="009C220A"/>
    <w:rsid w:val="009C28AD"/>
    <w:rsid w:val="009C2AD9"/>
    <w:rsid w:val="009C6F17"/>
    <w:rsid w:val="009C734A"/>
    <w:rsid w:val="009D0B26"/>
    <w:rsid w:val="009D1D82"/>
    <w:rsid w:val="009D2432"/>
    <w:rsid w:val="009D5AA6"/>
    <w:rsid w:val="009D6371"/>
    <w:rsid w:val="009D6B76"/>
    <w:rsid w:val="009E46FC"/>
    <w:rsid w:val="009F0714"/>
    <w:rsid w:val="009F17B1"/>
    <w:rsid w:val="009F1B82"/>
    <w:rsid w:val="009F2C7F"/>
    <w:rsid w:val="009F4601"/>
    <w:rsid w:val="009F7A8A"/>
    <w:rsid w:val="00A045EC"/>
    <w:rsid w:val="00A05790"/>
    <w:rsid w:val="00A076E3"/>
    <w:rsid w:val="00A142DA"/>
    <w:rsid w:val="00A178C6"/>
    <w:rsid w:val="00A2309A"/>
    <w:rsid w:val="00A251B2"/>
    <w:rsid w:val="00A25246"/>
    <w:rsid w:val="00A2601B"/>
    <w:rsid w:val="00A34C1B"/>
    <w:rsid w:val="00A3609A"/>
    <w:rsid w:val="00A36A9C"/>
    <w:rsid w:val="00A40DE9"/>
    <w:rsid w:val="00A40EF1"/>
    <w:rsid w:val="00A41E7F"/>
    <w:rsid w:val="00A60D8F"/>
    <w:rsid w:val="00A62D54"/>
    <w:rsid w:val="00A62D5B"/>
    <w:rsid w:val="00A637BB"/>
    <w:rsid w:val="00A76B32"/>
    <w:rsid w:val="00A77719"/>
    <w:rsid w:val="00A823DF"/>
    <w:rsid w:val="00A833DE"/>
    <w:rsid w:val="00A845C4"/>
    <w:rsid w:val="00A8470E"/>
    <w:rsid w:val="00A84F4B"/>
    <w:rsid w:val="00A85BD4"/>
    <w:rsid w:val="00A8619D"/>
    <w:rsid w:val="00A8657B"/>
    <w:rsid w:val="00A868F4"/>
    <w:rsid w:val="00A871ED"/>
    <w:rsid w:val="00A91387"/>
    <w:rsid w:val="00A95D12"/>
    <w:rsid w:val="00A96350"/>
    <w:rsid w:val="00A9661B"/>
    <w:rsid w:val="00A96B62"/>
    <w:rsid w:val="00A9705F"/>
    <w:rsid w:val="00AA6F8A"/>
    <w:rsid w:val="00AA78BD"/>
    <w:rsid w:val="00AC1336"/>
    <w:rsid w:val="00AC15F5"/>
    <w:rsid w:val="00AC4608"/>
    <w:rsid w:val="00AC4B3D"/>
    <w:rsid w:val="00AD788B"/>
    <w:rsid w:val="00AD7E2B"/>
    <w:rsid w:val="00AE4DE6"/>
    <w:rsid w:val="00AE4E0C"/>
    <w:rsid w:val="00B050E0"/>
    <w:rsid w:val="00B06F76"/>
    <w:rsid w:val="00B115D4"/>
    <w:rsid w:val="00B13566"/>
    <w:rsid w:val="00B147B1"/>
    <w:rsid w:val="00B15545"/>
    <w:rsid w:val="00B171E8"/>
    <w:rsid w:val="00B312E6"/>
    <w:rsid w:val="00B31F3C"/>
    <w:rsid w:val="00B32468"/>
    <w:rsid w:val="00B328F9"/>
    <w:rsid w:val="00B32B36"/>
    <w:rsid w:val="00B43A32"/>
    <w:rsid w:val="00B46A77"/>
    <w:rsid w:val="00B53C83"/>
    <w:rsid w:val="00B61D1F"/>
    <w:rsid w:val="00B620FE"/>
    <w:rsid w:val="00B72367"/>
    <w:rsid w:val="00B816CF"/>
    <w:rsid w:val="00B81B8E"/>
    <w:rsid w:val="00B821DA"/>
    <w:rsid w:val="00B82461"/>
    <w:rsid w:val="00B824ED"/>
    <w:rsid w:val="00B86B75"/>
    <w:rsid w:val="00B87418"/>
    <w:rsid w:val="00B9440C"/>
    <w:rsid w:val="00B96215"/>
    <w:rsid w:val="00B979F8"/>
    <w:rsid w:val="00BA28A5"/>
    <w:rsid w:val="00BA3772"/>
    <w:rsid w:val="00BA43B8"/>
    <w:rsid w:val="00BA4556"/>
    <w:rsid w:val="00BA5856"/>
    <w:rsid w:val="00BC48D5"/>
    <w:rsid w:val="00BC4FB8"/>
    <w:rsid w:val="00BC6A08"/>
    <w:rsid w:val="00BC75CD"/>
    <w:rsid w:val="00BD0016"/>
    <w:rsid w:val="00BD3778"/>
    <w:rsid w:val="00BD3F38"/>
    <w:rsid w:val="00BD7C02"/>
    <w:rsid w:val="00BE1F30"/>
    <w:rsid w:val="00BE2305"/>
    <w:rsid w:val="00BF11C9"/>
    <w:rsid w:val="00BF1FA4"/>
    <w:rsid w:val="00BF2E3E"/>
    <w:rsid w:val="00BF3E3E"/>
    <w:rsid w:val="00BF4F0C"/>
    <w:rsid w:val="00BF6D3A"/>
    <w:rsid w:val="00C00D03"/>
    <w:rsid w:val="00C02325"/>
    <w:rsid w:val="00C02828"/>
    <w:rsid w:val="00C037B5"/>
    <w:rsid w:val="00C10338"/>
    <w:rsid w:val="00C11591"/>
    <w:rsid w:val="00C14B54"/>
    <w:rsid w:val="00C24AF3"/>
    <w:rsid w:val="00C26FF7"/>
    <w:rsid w:val="00C32C30"/>
    <w:rsid w:val="00C36279"/>
    <w:rsid w:val="00C37685"/>
    <w:rsid w:val="00C37BC9"/>
    <w:rsid w:val="00C42604"/>
    <w:rsid w:val="00C44D2D"/>
    <w:rsid w:val="00C464C0"/>
    <w:rsid w:val="00C4702F"/>
    <w:rsid w:val="00C54A74"/>
    <w:rsid w:val="00C56A2D"/>
    <w:rsid w:val="00C62226"/>
    <w:rsid w:val="00C74638"/>
    <w:rsid w:val="00C77656"/>
    <w:rsid w:val="00C81317"/>
    <w:rsid w:val="00C87F51"/>
    <w:rsid w:val="00C94DCE"/>
    <w:rsid w:val="00CA250B"/>
    <w:rsid w:val="00CA4946"/>
    <w:rsid w:val="00CB2772"/>
    <w:rsid w:val="00CC0AF0"/>
    <w:rsid w:val="00CC2D16"/>
    <w:rsid w:val="00CC5769"/>
    <w:rsid w:val="00CD4B6A"/>
    <w:rsid w:val="00CE01D8"/>
    <w:rsid w:val="00CE336B"/>
    <w:rsid w:val="00CE4BBF"/>
    <w:rsid w:val="00CF2CF4"/>
    <w:rsid w:val="00CF7FDC"/>
    <w:rsid w:val="00D00BAB"/>
    <w:rsid w:val="00D019D6"/>
    <w:rsid w:val="00D02171"/>
    <w:rsid w:val="00D022E4"/>
    <w:rsid w:val="00D05F48"/>
    <w:rsid w:val="00D06AD7"/>
    <w:rsid w:val="00D07CC5"/>
    <w:rsid w:val="00D11F7D"/>
    <w:rsid w:val="00D158A0"/>
    <w:rsid w:val="00D16E0E"/>
    <w:rsid w:val="00D253C1"/>
    <w:rsid w:val="00D30D9F"/>
    <w:rsid w:val="00D31035"/>
    <w:rsid w:val="00D345C8"/>
    <w:rsid w:val="00D37178"/>
    <w:rsid w:val="00D50DB9"/>
    <w:rsid w:val="00D63E5C"/>
    <w:rsid w:val="00D64EC1"/>
    <w:rsid w:val="00D718B9"/>
    <w:rsid w:val="00D71A75"/>
    <w:rsid w:val="00D71F14"/>
    <w:rsid w:val="00D728F1"/>
    <w:rsid w:val="00D72B01"/>
    <w:rsid w:val="00D73D8A"/>
    <w:rsid w:val="00D75F2D"/>
    <w:rsid w:val="00D76774"/>
    <w:rsid w:val="00D813ED"/>
    <w:rsid w:val="00D84037"/>
    <w:rsid w:val="00D84380"/>
    <w:rsid w:val="00D9215E"/>
    <w:rsid w:val="00DA43EE"/>
    <w:rsid w:val="00DB0311"/>
    <w:rsid w:val="00DB1570"/>
    <w:rsid w:val="00DB35B8"/>
    <w:rsid w:val="00DB366C"/>
    <w:rsid w:val="00DB3DC1"/>
    <w:rsid w:val="00DB5068"/>
    <w:rsid w:val="00DB6D3E"/>
    <w:rsid w:val="00DC609D"/>
    <w:rsid w:val="00DC70EC"/>
    <w:rsid w:val="00DC7794"/>
    <w:rsid w:val="00DC78C4"/>
    <w:rsid w:val="00DD094B"/>
    <w:rsid w:val="00DE5757"/>
    <w:rsid w:val="00DF2E6C"/>
    <w:rsid w:val="00DF764E"/>
    <w:rsid w:val="00DF7DA7"/>
    <w:rsid w:val="00E01A2D"/>
    <w:rsid w:val="00E07740"/>
    <w:rsid w:val="00E11881"/>
    <w:rsid w:val="00E17436"/>
    <w:rsid w:val="00E2187D"/>
    <w:rsid w:val="00E218A5"/>
    <w:rsid w:val="00E2245E"/>
    <w:rsid w:val="00E231A0"/>
    <w:rsid w:val="00E26C8B"/>
    <w:rsid w:val="00E273FC"/>
    <w:rsid w:val="00E315A3"/>
    <w:rsid w:val="00E33520"/>
    <w:rsid w:val="00E40F4E"/>
    <w:rsid w:val="00E46AE4"/>
    <w:rsid w:val="00E5056A"/>
    <w:rsid w:val="00E53157"/>
    <w:rsid w:val="00E53CA8"/>
    <w:rsid w:val="00E55883"/>
    <w:rsid w:val="00E56ECF"/>
    <w:rsid w:val="00E6175B"/>
    <w:rsid w:val="00E766A5"/>
    <w:rsid w:val="00E769BC"/>
    <w:rsid w:val="00E77DAC"/>
    <w:rsid w:val="00E80B75"/>
    <w:rsid w:val="00E82D91"/>
    <w:rsid w:val="00E8456F"/>
    <w:rsid w:val="00E86E1B"/>
    <w:rsid w:val="00E92AE4"/>
    <w:rsid w:val="00E92DAA"/>
    <w:rsid w:val="00E93293"/>
    <w:rsid w:val="00E938F6"/>
    <w:rsid w:val="00EA0C03"/>
    <w:rsid w:val="00EA41AE"/>
    <w:rsid w:val="00EA5510"/>
    <w:rsid w:val="00EA5FF2"/>
    <w:rsid w:val="00EB13F8"/>
    <w:rsid w:val="00EB2CCA"/>
    <w:rsid w:val="00EB4168"/>
    <w:rsid w:val="00EB5F40"/>
    <w:rsid w:val="00EB67A2"/>
    <w:rsid w:val="00EC4643"/>
    <w:rsid w:val="00EC4D26"/>
    <w:rsid w:val="00EC772F"/>
    <w:rsid w:val="00ED370C"/>
    <w:rsid w:val="00ED38A7"/>
    <w:rsid w:val="00ED6535"/>
    <w:rsid w:val="00EE2854"/>
    <w:rsid w:val="00EE3149"/>
    <w:rsid w:val="00EF78A0"/>
    <w:rsid w:val="00F0069D"/>
    <w:rsid w:val="00F064E7"/>
    <w:rsid w:val="00F12FB6"/>
    <w:rsid w:val="00F15D03"/>
    <w:rsid w:val="00F20453"/>
    <w:rsid w:val="00F22E22"/>
    <w:rsid w:val="00F2330F"/>
    <w:rsid w:val="00F24196"/>
    <w:rsid w:val="00F267FF"/>
    <w:rsid w:val="00F27550"/>
    <w:rsid w:val="00F4350B"/>
    <w:rsid w:val="00F45FE8"/>
    <w:rsid w:val="00F50186"/>
    <w:rsid w:val="00F547C1"/>
    <w:rsid w:val="00F60786"/>
    <w:rsid w:val="00F65EA4"/>
    <w:rsid w:val="00F65FD3"/>
    <w:rsid w:val="00F6669D"/>
    <w:rsid w:val="00F7041D"/>
    <w:rsid w:val="00F80D7D"/>
    <w:rsid w:val="00F83DFE"/>
    <w:rsid w:val="00F852B7"/>
    <w:rsid w:val="00F8719C"/>
    <w:rsid w:val="00F87A9F"/>
    <w:rsid w:val="00F931EB"/>
    <w:rsid w:val="00F93719"/>
    <w:rsid w:val="00F94C01"/>
    <w:rsid w:val="00F97538"/>
    <w:rsid w:val="00F97A87"/>
    <w:rsid w:val="00FA1A9C"/>
    <w:rsid w:val="00FA32DF"/>
    <w:rsid w:val="00FA468B"/>
    <w:rsid w:val="00FA6F40"/>
    <w:rsid w:val="00FB45CD"/>
    <w:rsid w:val="00FD19BD"/>
    <w:rsid w:val="00FD6D1D"/>
    <w:rsid w:val="00FD7891"/>
    <w:rsid w:val="00FE0650"/>
    <w:rsid w:val="00FE316F"/>
    <w:rsid w:val="00FE3B8C"/>
    <w:rsid w:val="00FE5581"/>
    <w:rsid w:val="00FE7EED"/>
    <w:rsid w:val="00FF71D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E3BA"/>
  <w15:docId w15:val="{DB7067F3-AB78-6546-AC7C-BDBFC34E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1775D6"/>
    <w:rPr>
      <w:sz w:val="16"/>
      <w:szCs w:val="16"/>
    </w:rPr>
  </w:style>
  <w:style w:type="paragraph" w:styleId="CommentText">
    <w:name w:val="annotation text"/>
    <w:basedOn w:val="Normal"/>
    <w:link w:val="CommentTextChar"/>
    <w:unhideWhenUsed/>
    <w:rsid w:val="001775D6"/>
    <w:rPr>
      <w:sz w:val="20"/>
      <w:szCs w:val="20"/>
    </w:rPr>
  </w:style>
  <w:style w:type="character" w:customStyle="1" w:styleId="CommentTextChar">
    <w:name w:val="Comment Text Char"/>
    <w:basedOn w:val="DefaultParagraphFont"/>
    <w:link w:val="CommentText"/>
    <w:rsid w:val="001775D6"/>
    <w:rPr>
      <w:sz w:val="20"/>
      <w:szCs w:val="20"/>
    </w:rPr>
  </w:style>
  <w:style w:type="paragraph" w:styleId="CommentSubject">
    <w:name w:val="annotation subject"/>
    <w:basedOn w:val="CommentText"/>
    <w:next w:val="CommentText"/>
    <w:link w:val="CommentSubjectChar"/>
    <w:semiHidden/>
    <w:unhideWhenUsed/>
    <w:rsid w:val="001775D6"/>
    <w:rPr>
      <w:b/>
      <w:bCs/>
    </w:rPr>
  </w:style>
  <w:style w:type="character" w:customStyle="1" w:styleId="CommentSubjectChar">
    <w:name w:val="Comment Subject Char"/>
    <w:basedOn w:val="CommentTextChar"/>
    <w:link w:val="CommentSubject"/>
    <w:semiHidden/>
    <w:rsid w:val="001775D6"/>
    <w:rPr>
      <w:b/>
      <w:bCs/>
      <w:sz w:val="20"/>
      <w:szCs w:val="20"/>
    </w:rPr>
  </w:style>
  <w:style w:type="paragraph" w:styleId="BalloonText">
    <w:name w:val="Balloon Text"/>
    <w:basedOn w:val="Normal"/>
    <w:link w:val="BalloonTextChar"/>
    <w:semiHidden/>
    <w:unhideWhenUsed/>
    <w:rsid w:val="001775D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775D6"/>
    <w:rPr>
      <w:rFonts w:ascii="Times New Roman" w:hAnsi="Times New Roman" w:cs="Times New Roman"/>
      <w:sz w:val="18"/>
      <w:szCs w:val="18"/>
    </w:rPr>
  </w:style>
  <w:style w:type="paragraph" w:styleId="Revision">
    <w:name w:val="Revision"/>
    <w:hidden/>
    <w:semiHidden/>
    <w:rsid w:val="003F55D6"/>
    <w:pPr>
      <w:spacing w:after="0"/>
    </w:pPr>
  </w:style>
  <w:style w:type="character" w:styleId="FollowedHyperlink">
    <w:name w:val="FollowedHyperlink"/>
    <w:basedOn w:val="DefaultParagraphFont"/>
    <w:semiHidden/>
    <w:unhideWhenUsed/>
    <w:rsid w:val="001635C7"/>
    <w:rPr>
      <w:color w:val="800080" w:themeColor="followedHyperlink"/>
      <w:u w:val="single"/>
    </w:rPr>
  </w:style>
  <w:style w:type="paragraph" w:styleId="Header">
    <w:name w:val="header"/>
    <w:basedOn w:val="Normal"/>
    <w:link w:val="HeaderChar"/>
    <w:unhideWhenUsed/>
    <w:rsid w:val="00A076E3"/>
    <w:pPr>
      <w:tabs>
        <w:tab w:val="center" w:pos="4513"/>
        <w:tab w:val="right" w:pos="9026"/>
      </w:tabs>
      <w:spacing w:after="0"/>
    </w:pPr>
  </w:style>
  <w:style w:type="character" w:customStyle="1" w:styleId="HeaderChar">
    <w:name w:val="Header Char"/>
    <w:basedOn w:val="DefaultParagraphFont"/>
    <w:link w:val="Header"/>
    <w:rsid w:val="00A076E3"/>
  </w:style>
  <w:style w:type="paragraph" w:styleId="Footer">
    <w:name w:val="footer"/>
    <w:basedOn w:val="Normal"/>
    <w:link w:val="FooterChar"/>
    <w:unhideWhenUsed/>
    <w:rsid w:val="00A076E3"/>
    <w:pPr>
      <w:tabs>
        <w:tab w:val="center" w:pos="4513"/>
        <w:tab w:val="right" w:pos="9026"/>
      </w:tabs>
      <w:spacing w:after="0"/>
    </w:pPr>
  </w:style>
  <w:style w:type="character" w:customStyle="1" w:styleId="FooterChar">
    <w:name w:val="Footer Char"/>
    <w:basedOn w:val="DefaultParagraphFont"/>
    <w:link w:val="Footer"/>
    <w:rsid w:val="00A076E3"/>
  </w:style>
  <w:style w:type="character" w:styleId="PlaceholderText">
    <w:name w:val="Placeholder Text"/>
    <w:basedOn w:val="DefaultParagraphFont"/>
    <w:semiHidden/>
    <w:rsid w:val="00E82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42832">
      <w:bodyDiv w:val="1"/>
      <w:marLeft w:val="0"/>
      <w:marRight w:val="0"/>
      <w:marTop w:val="0"/>
      <w:marBottom w:val="0"/>
      <w:divBdr>
        <w:top w:val="none" w:sz="0" w:space="0" w:color="auto"/>
        <w:left w:val="none" w:sz="0" w:space="0" w:color="auto"/>
        <w:bottom w:val="none" w:sz="0" w:space="0" w:color="auto"/>
        <w:right w:val="none" w:sz="0" w:space="0" w:color="auto"/>
      </w:divBdr>
    </w:div>
    <w:div w:id="338237990">
      <w:bodyDiv w:val="1"/>
      <w:marLeft w:val="0"/>
      <w:marRight w:val="0"/>
      <w:marTop w:val="0"/>
      <w:marBottom w:val="0"/>
      <w:divBdr>
        <w:top w:val="none" w:sz="0" w:space="0" w:color="auto"/>
        <w:left w:val="none" w:sz="0" w:space="0" w:color="auto"/>
        <w:bottom w:val="none" w:sz="0" w:space="0" w:color="auto"/>
        <w:right w:val="none" w:sz="0" w:space="0" w:color="auto"/>
      </w:divBdr>
    </w:div>
    <w:div w:id="809782695">
      <w:bodyDiv w:val="1"/>
      <w:marLeft w:val="0"/>
      <w:marRight w:val="0"/>
      <w:marTop w:val="0"/>
      <w:marBottom w:val="0"/>
      <w:divBdr>
        <w:top w:val="none" w:sz="0" w:space="0" w:color="auto"/>
        <w:left w:val="none" w:sz="0" w:space="0" w:color="auto"/>
        <w:bottom w:val="none" w:sz="0" w:space="0" w:color="auto"/>
        <w:right w:val="none" w:sz="0" w:space="0" w:color="auto"/>
      </w:divBdr>
      <w:divsChild>
        <w:div w:id="593631309">
          <w:marLeft w:val="0"/>
          <w:marRight w:val="0"/>
          <w:marTop w:val="0"/>
          <w:marBottom w:val="0"/>
          <w:divBdr>
            <w:top w:val="none" w:sz="0" w:space="0" w:color="auto"/>
            <w:left w:val="none" w:sz="0" w:space="0" w:color="auto"/>
            <w:bottom w:val="none" w:sz="0" w:space="0" w:color="auto"/>
            <w:right w:val="none" w:sz="0" w:space="0" w:color="auto"/>
          </w:divBdr>
          <w:divsChild>
            <w:div w:id="1896313254">
              <w:marLeft w:val="0"/>
              <w:marRight w:val="0"/>
              <w:marTop w:val="0"/>
              <w:marBottom w:val="0"/>
              <w:divBdr>
                <w:top w:val="none" w:sz="0" w:space="0" w:color="auto"/>
                <w:left w:val="none" w:sz="0" w:space="0" w:color="auto"/>
                <w:bottom w:val="none" w:sz="0" w:space="0" w:color="auto"/>
                <w:right w:val="none" w:sz="0" w:space="0" w:color="auto"/>
              </w:divBdr>
              <w:divsChild>
                <w:div w:id="1491361755">
                  <w:marLeft w:val="0"/>
                  <w:marRight w:val="0"/>
                  <w:marTop w:val="0"/>
                  <w:marBottom w:val="0"/>
                  <w:divBdr>
                    <w:top w:val="none" w:sz="0" w:space="0" w:color="auto"/>
                    <w:left w:val="none" w:sz="0" w:space="0" w:color="auto"/>
                    <w:bottom w:val="none" w:sz="0" w:space="0" w:color="auto"/>
                    <w:right w:val="none" w:sz="0" w:space="0" w:color="auto"/>
                  </w:divBdr>
                  <w:divsChild>
                    <w:div w:id="1024212245">
                      <w:marLeft w:val="120"/>
                      <w:marRight w:val="300"/>
                      <w:marTop w:val="120"/>
                      <w:marBottom w:val="120"/>
                      <w:divBdr>
                        <w:top w:val="none" w:sz="0" w:space="0" w:color="auto"/>
                        <w:left w:val="none" w:sz="0" w:space="0" w:color="auto"/>
                        <w:bottom w:val="none" w:sz="0" w:space="0" w:color="auto"/>
                        <w:right w:val="none" w:sz="0" w:space="0" w:color="auto"/>
                      </w:divBdr>
                      <w:divsChild>
                        <w:div w:id="132257498">
                          <w:marLeft w:val="0"/>
                          <w:marRight w:val="0"/>
                          <w:marTop w:val="0"/>
                          <w:marBottom w:val="0"/>
                          <w:divBdr>
                            <w:top w:val="none" w:sz="0" w:space="0" w:color="auto"/>
                            <w:left w:val="none" w:sz="0" w:space="0" w:color="auto"/>
                            <w:bottom w:val="none" w:sz="0" w:space="0" w:color="auto"/>
                            <w:right w:val="none" w:sz="0" w:space="0" w:color="auto"/>
                          </w:divBdr>
                          <w:divsChild>
                            <w:div w:id="27604986">
                              <w:marLeft w:val="780"/>
                              <w:marRight w:val="240"/>
                              <w:marTop w:val="180"/>
                              <w:marBottom w:val="150"/>
                              <w:divBdr>
                                <w:top w:val="none" w:sz="0" w:space="0" w:color="auto"/>
                                <w:left w:val="none" w:sz="0" w:space="0" w:color="auto"/>
                                <w:bottom w:val="none" w:sz="0" w:space="0" w:color="auto"/>
                                <w:right w:val="none" w:sz="0" w:space="0" w:color="auto"/>
                              </w:divBdr>
                              <w:divsChild>
                                <w:div w:id="946154996">
                                  <w:marLeft w:val="0"/>
                                  <w:marRight w:val="0"/>
                                  <w:marTop w:val="0"/>
                                  <w:marBottom w:val="0"/>
                                  <w:divBdr>
                                    <w:top w:val="none" w:sz="0" w:space="0" w:color="auto"/>
                                    <w:left w:val="none" w:sz="0" w:space="0" w:color="auto"/>
                                    <w:bottom w:val="none" w:sz="0" w:space="0" w:color="auto"/>
                                    <w:right w:val="none" w:sz="0" w:space="0" w:color="auto"/>
                                  </w:divBdr>
                                  <w:divsChild>
                                    <w:div w:id="780414460">
                                      <w:marLeft w:val="0"/>
                                      <w:marRight w:val="0"/>
                                      <w:marTop w:val="0"/>
                                      <w:marBottom w:val="0"/>
                                      <w:divBdr>
                                        <w:top w:val="none" w:sz="0" w:space="0" w:color="auto"/>
                                        <w:left w:val="none" w:sz="0" w:space="0" w:color="auto"/>
                                        <w:bottom w:val="none" w:sz="0" w:space="0" w:color="auto"/>
                                        <w:right w:val="none" w:sz="0" w:space="0" w:color="auto"/>
                                      </w:divBdr>
                                      <w:divsChild>
                                        <w:div w:id="1283460371">
                                          <w:marLeft w:val="0"/>
                                          <w:marRight w:val="0"/>
                                          <w:marTop w:val="0"/>
                                          <w:marBottom w:val="0"/>
                                          <w:divBdr>
                                            <w:top w:val="none" w:sz="0" w:space="0" w:color="auto"/>
                                            <w:left w:val="none" w:sz="0" w:space="0" w:color="auto"/>
                                            <w:bottom w:val="none" w:sz="0" w:space="0" w:color="auto"/>
                                            <w:right w:val="none" w:sz="0" w:space="0" w:color="auto"/>
                                          </w:divBdr>
                                          <w:divsChild>
                                            <w:div w:id="1976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4669">
          <w:marLeft w:val="0"/>
          <w:marRight w:val="0"/>
          <w:marTop w:val="0"/>
          <w:marBottom w:val="0"/>
          <w:divBdr>
            <w:top w:val="none" w:sz="0" w:space="0" w:color="auto"/>
            <w:left w:val="none" w:sz="0" w:space="0" w:color="auto"/>
            <w:bottom w:val="none" w:sz="0" w:space="0" w:color="auto"/>
            <w:right w:val="none" w:sz="0" w:space="0" w:color="auto"/>
          </w:divBdr>
          <w:divsChild>
            <w:div w:id="999651424">
              <w:marLeft w:val="0"/>
              <w:marRight w:val="0"/>
              <w:marTop w:val="0"/>
              <w:marBottom w:val="0"/>
              <w:divBdr>
                <w:top w:val="none" w:sz="0" w:space="0" w:color="auto"/>
                <w:left w:val="none" w:sz="0" w:space="0" w:color="auto"/>
                <w:bottom w:val="none" w:sz="0" w:space="0" w:color="auto"/>
                <w:right w:val="none" w:sz="0" w:space="0" w:color="auto"/>
              </w:divBdr>
              <w:divsChild>
                <w:div w:id="957952025">
                  <w:marLeft w:val="120"/>
                  <w:marRight w:val="300"/>
                  <w:marTop w:val="120"/>
                  <w:marBottom w:val="120"/>
                  <w:divBdr>
                    <w:top w:val="none" w:sz="0" w:space="0" w:color="auto"/>
                    <w:left w:val="none" w:sz="0" w:space="0" w:color="auto"/>
                    <w:bottom w:val="none" w:sz="0" w:space="0" w:color="auto"/>
                    <w:right w:val="none" w:sz="0" w:space="0" w:color="auto"/>
                  </w:divBdr>
                  <w:divsChild>
                    <w:div w:id="2049794707">
                      <w:marLeft w:val="0"/>
                      <w:marRight w:val="120"/>
                      <w:marTop w:val="0"/>
                      <w:marBottom w:val="0"/>
                      <w:divBdr>
                        <w:top w:val="none" w:sz="0" w:space="0" w:color="auto"/>
                        <w:left w:val="none" w:sz="0" w:space="0" w:color="auto"/>
                        <w:bottom w:val="none" w:sz="0" w:space="0" w:color="auto"/>
                        <w:right w:val="none" w:sz="0" w:space="0" w:color="auto"/>
                      </w:divBdr>
                      <w:divsChild>
                        <w:div w:id="1411468897">
                          <w:marLeft w:val="0"/>
                          <w:marRight w:val="0"/>
                          <w:marTop w:val="0"/>
                          <w:marBottom w:val="0"/>
                          <w:divBdr>
                            <w:top w:val="none" w:sz="0" w:space="0" w:color="auto"/>
                            <w:left w:val="none" w:sz="0" w:space="0" w:color="auto"/>
                            <w:bottom w:val="none" w:sz="0" w:space="0" w:color="auto"/>
                            <w:right w:val="none" w:sz="0" w:space="0" w:color="auto"/>
                          </w:divBdr>
                          <w:divsChild>
                            <w:div w:id="2143425683">
                              <w:marLeft w:val="0"/>
                              <w:marRight w:val="0"/>
                              <w:marTop w:val="0"/>
                              <w:marBottom w:val="0"/>
                              <w:divBdr>
                                <w:top w:val="none" w:sz="0" w:space="0" w:color="auto"/>
                                <w:left w:val="none" w:sz="0" w:space="0" w:color="auto"/>
                                <w:bottom w:val="none" w:sz="0" w:space="0" w:color="auto"/>
                                <w:right w:val="none" w:sz="0" w:space="0" w:color="auto"/>
                              </w:divBdr>
                              <w:divsChild>
                                <w:div w:id="11955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0333">
                      <w:marLeft w:val="780"/>
                      <w:marRight w:val="135"/>
                      <w:marTop w:val="0"/>
                      <w:marBottom w:val="0"/>
                      <w:divBdr>
                        <w:top w:val="none" w:sz="0" w:space="0" w:color="auto"/>
                        <w:left w:val="none" w:sz="0" w:space="0" w:color="auto"/>
                        <w:bottom w:val="none" w:sz="0" w:space="0" w:color="auto"/>
                        <w:right w:val="none" w:sz="0" w:space="0" w:color="auto"/>
                      </w:divBdr>
                      <w:divsChild>
                        <w:div w:id="12937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22025">
      <w:bodyDiv w:val="1"/>
      <w:marLeft w:val="0"/>
      <w:marRight w:val="0"/>
      <w:marTop w:val="0"/>
      <w:marBottom w:val="0"/>
      <w:divBdr>
        <w:top w:val="none" w:sz="0" w:space="0" w:color="auto"/>
        <w:left w:val="none" w:sz="0" w:space="0" w:color="auto"/>
        <w:bottom w:val="none" w:sz="0" w:space="0" w:color="auto"/>
        <w:right w:val="none" w:sz="0" w:space="0" w:color="auto"/>
      </w:divBdr>
    </w:div>
    <w:div w:id="831333682">
      <w:bodyDiv w:val="1"/>
      <w:marLeft w:val="0"/>
      <w:marRight w:val="0"/>
      <w:marTop w:val="0"/>
      <w:marBottom w:val="0"/>
      <w:divBdr>
        <w:top w:val="none" w:sz="0" w:space="0" w:color="auto"/>
        <w:left w:val="none" w:sz="0" w:space="0" w:color="auto"/>
        <w:bottom w:val="none" w:sz="0" w:space="0" w:color="auto"/>
        <w:right w:val="none" w:sz="0" w:space="0" w:color="auto"/>
      </w:divBdr>
    </w:div>
    <w:div w:id="918515062">
      <w:bodyDiv w:val="1"/>
      <w:marLeft w:val="0"/>
      <w:marRight w:val="0"/>
      <w:marTop w:val="0"/>
      <w:marBottom w:val="0"/>
      <w:divBdr>
        <w:top w:val="none" w:sz="0" w:space="0" w:color="auto"/>
        <w:left w:val="none" w:sz="0" w:space="0" w:color="auto"/>
        <w:bottom w:val="none" w:sz="0" w:space="0" w:color="auto"/>
        <w:right w:val="none" w:sz="0" w:space="0" w:color="auto"/>
      </w:divBdr>
    </w:div>
    <w:div w:id="1473594804">
      <w:bodyDiv w:val="1"/>
      <w:marLeft w:val="0"/>
      <w:marRight w:val="0"/>
      <w:marTop w:val="0"/>
      <w:marBottom w:val="0"/>
      <w:divBdr>
        <w:top w:val="none" w:sz="0" w:space="0" w:color="auto"/>
        <w:left w:val="none" w:sz="0" w:space="0" w:color="auto"/>
        <w:bottom w:val="none" w:sz="0" w:space="0" w:color="auto"/>
        <w:right w:val="none" w:sz="0" w:space="0" w:color="auto"/>
      </w:divBdr>
    </w:div>
    <w:div w:id="1654602744">
      <w:bodyDiv w:val="1"/>
      <w:marLeft w:val="0"/>
      <w:marRight w:val="0"/>
      <w:marTop w:val="0"/>
      <w:marBottom w:val="0"/>
      <w:divBdr>
        <w:top w:val="none" w:sz="0" w:space="0" w:color="auto"/>
        <w:left w:val="none" w:sz="0" w:space="0" w:color="auto"/>
        <w:bottom w:val="none" w:sz="0" w:space="0" w:color="auto"/>
        <w:right w:val="none" w:sz="0" w:space="0" w:color="auto"/>
      </w:divBdr>
    </w:div>
    <w:div w:id="1845515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5" ma:contentTypeDescription="Create a new document." ma:contentTypeScope="" ma:versionID="dcf968f91a1480c4fbc34b8636feca63">
  <xsd:schema xmlns:xsd="http://www.w3.org/2001/XMLSchema" xmlns:xs="http://www.w3.org/2001/XMLSchema" xmlns:p="http://schemas.microsoft.com/office/2006/metadata/properties" xmlns:ns1="http://schemas.microsoft.com/sharepoint/v3" xmlns:ns3="ea475f6a-d5b8-4bf9-8b37-4787615644ac" xmlns:ns4="a513e81c-aa9f-4134-a2a7-faa122d73f4f" targetNamespace="http://schemas.microsoft.com/office/2006/metadata/properties" ma:root="true" ma:fieldsID="a9179088baf9990fe6c0b19d6c20ec7a" ns1:_="" ns3:_="" ns4:_="">
    <xsd:import namespace="http://schemas.microsoft.com/sharepoint/v3"/>
    <xsd:import namespace="ea475f6a-d5b8-4bf9-8b37-4787615644ac"/>
    <xsd:import namespace="a513e81c-aa9f-4134-a2a7-faa122d73f4f"/>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EE4CB3-5472-4429-BD1F-E7F33D7528B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5FC6B39-3408-2345-BE6B-94C22541D444}">
  <ds:schemaRefs>
    <ds:schemaRef ds:uri="http://schemas.openxmlformats.org/officeDocument/2006/bibliography"/>
  </ds:schemaRefs>
</ds:datastoreItem>
</file>

<file path=customXml/itemProps3.xml><?xml version="1.0" encoding="utf-8"?>
<ds:datastoreItem xmlns:ds="http://schemas.openxmlformats.org/officeDocument/2006/customXml" ds:itemID="{26356DB8-2045-4412-9D0D-38CC8C84E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a475f6a-d5b8-4bf9-8b37-4787615644ac"/>
    <ds:schemaRef ds:uri="a513e81c-aa9f-4134-a2a7-faa122d73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9BA8B-A3CA-4F76-8968-76A184D88B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19602</Words>
  <Characters>111737</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What are the limits of epigenome-wide association studies?</vt:lpstr>
    </vt:vector>
  </TitlesOfParts>
  <Company/>
  <LinksUpToDate>false</LinksUpToDate>
  <CharactersWithSpaces>131077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limits of epigenome-wide association studies?</dc:title>
  <dc:creator>Thomas Battram1, Tom Gaunt1, Nicholas J. Timpson1, Gibran Hemani1</dc:creator>
  <cp:lastModifiedBy>Tom Battram</cp:lastModifiedBy>
  <cp:revision>14</cp:revision>
  <cp:lastPrinted>2020-01-28T14:51:00Z</cp:lastPrinted>
  <dcterms:created xsi:type="dcterms:W3CDTF">2020-06-12T10:39:00Z</dcterms:created>
  <dcterms:modified xsi:type="dcterms:W3CDTF">2020-06-17T09:39:00Z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d91717b6-36cd-3a80-a1ca-12cf2a3477b5</vt:lpwstr>
  </property>
  <property fmtid="{D5CDD505-2E9C-101B-9397-08002B2CF9AE}" pid="24" name="Mendeley Citation Style_1">
    <vt:lpwstr>http://www.zotero.org/styles/ieee</vt:lpwstr>
  </property>
  <property fmtid="{D5CDD505-2E9C-101B-9397-08002B2CF9AE}" pid="25" name="ContentTypeId">
    <vt:lpwstr>0x010100B574F21EE459804898C26619F73BFFBD</vt:lpwstr>
  </property>
</Properties>
</file>